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1) What is Struts?</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proofErr w:type="gramStart"/>
      <w:r w:rsidRPr="001D5FDB">
        <w:rPr>
          <w:rFonts w:ascii="Verdana" w:eastAsia="Times New Roman" w:hAnsi="Verdana" w:cs="Times New Roman"/>
          <w:color w:val="000000"/>
          <w:sz w:val="20"/>
          <w:szCs w:val="20"/>
        </w:rPr>
        <w:t>Struts is</w:t>
      </w:r>
      <w:proofErr w:type="gramEnd"/>
      <w:r w:rsidRPr="001D5FDB">
        <w:rPr>
          <w:rFonts w:ascii="Verdana" w:eastAsia="Times New Roman" w:hAnsi="Verdana" w:cs="Times New Roman"/>
          <w:color w:val="000000"/>
          <w:sz w:val="20"/>
          <w:szCs w:val="20"/>
        </w:rPr>
        <w:t xml:space="preserve"> a framework for developing MVC-based framework. Struts2 is the combination of </w:t>
      </w:r>
      <w:proofErr w:type="spellStart"/>
      <w:r w:rsidRPr="001D5FDB">
        <w:rPr>
          <w:rFonts w:ascii="Verdana" w:eastAsia="Times New Roman" w:hAnsi="Verdana" w:cs="Times New Roman"/>
          <w:color w:val="000000"/>
          <w:sz w:val="20"/>
          <w:szCs w:val="20"/>
        </w:rPr>
        <w:t>Webwork</w:t>
      </w:r>
      <w:proofErr w:type="spellEnd"/>
      <w:r w:rsidRPr="001D5FDB">
        <w:rPr>
          <w:rFonts w:ascii="Verdana" w:eastAsia="Times New Roman" w:hAnsi="Verdana" w:cs="Times New Roman"/>
          <w:color w:val="000000"/>
          <w:sz w:val="20"/>
          <w:szCs w:val="20"/>
        </w:rPr>
        <w:t xml:space="preserve"> and struts1 </w:t>
      </w:r>
      <w:proofErr w:type="spellStart"/>
      <w:r w:rsidRPr="001D5FDB">
        <w:rPr>
          <w:rFonts w:ascii="Verdana" w:eastAsia="Times New Roman" w:hAnsi="Verdana" w:cs="Times New Roman"/>
          <w:color w:val="000000"/>
          <w:sz w:val="20"/>
          <w:szCs w:val="20"/>
        </w:rPr>
        <w:t>frameworks.</w:t>
      </w:r>
      <w:hyperlink r:id="rId6" w:history="1">
        <w:r w:rsidRPr="001D5FDB">
          <w:rPr>
            <w:rFonts w:ascii="Verdana" w:eastAsia="Times New Roman" w:hAnsi="Verdana" w:cs="Times New Roman"/>
            <w:color w:val="008000"/>
            <w:sz w:val="20"/>
            <w:szCs w:val="20"/>
          </w:rPr>
          <w:t>More</w:t>
        </w:r>
        <w:proofErr w:type="spellEnd"/>
        <w:r w:rsidRPr="001D5FDB">
          <w:rPr>
            <w:rFonts w:ascii="Verdana" w:eastAsia="Times New Roman" w:hAnsi="Verdana" w:cs="Times New Roman"/>
            <w:color w:val="008000"/>
            <w:sz w:val="20"/>
            <w:szCs w:val="20"/>
          </w:rPr>
          <w:t xml:space="preserv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25"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2) What is the difference between struts1 and struts2?</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740"/>
        <w:gridCol w:w="6387"/>
      </w:tblGrid>
      <w:tr w:rsidR="001D5FDB" w:rsidRPr="001D5FDB" w:rsidTr="001D5FDB">
        <w:tc>
          <w:tcPr>
            <w:tcW w:w="0" w:type="auto"/>
            <w:shd w:val="clear" w:color="auto" w:fill="F6FFE1"/>
            <w:tcMar>
              <w:top w:w="75" w:type="dxa"/>
              <w:left w:w="75" w:type="dxa"/>
              <w:bottom w:w="75" w:type="dxa"/>
              <w:right w:w="75" w:type="dxa"/>
            </w:tcMar>
            <w:hideMark/>
          </w:tcPr>
          <w:p w:rsidR="001D5FDB" w:rsidRPr="001D5FDB" w:rsidRDefault="001D5FDB" w:rsidP="001D5FDB">
            <w:pPr>
              <w:spacing w:after="0" w:line="345" w:lineRule="atLeast"/>
              <w:rPr>
                <w:rFonts w:ascii="Times New Roman" w:eastAsia="Times New Roman" w:hAnsi="Times New Roman" w:cs="Times New Roman"/>
                <w:b/>
                <w:bCs/>
                <w:color w:val="000000"/>
                <w:sz w:val="26"/>
                <w:szCs w:val="26"/>
              </w:rPr>
            </w:pPr>
            <w:r w:rsidRPr="001D5FDB">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1D5FDB" w:rsidRPr="001D5FDB" w:rsidRDefault="001D5FDB" w:rsidP="001D5FDB">
            <w:pPr>
              <w:spacing w:after="0" w:line="345" w:lineRule="atLeast"/>
              <w:rPr>
                <w:rFonts w:ascii="Times New Roman" w:eastAsia="Times New Roman" w:hAnsi="Times New Roman" w:cs="Times New Roman"/>
                <w:b/>
                <w:bCs/>
                <w:color w:val="000000"/>
                <w:sz w:val="26"/>
                <w:szCs w:val="26"/>
              </w:rPr>
            </w:pPr>
            <w:r w:rsidRPr="001D5FDB">
              <w:rPr>
                <w:rFonts w:ascii="Times New Roman" w:eastAsia="Times New Roman" w:hAnsi="Times New Roman" w:cs="Times New Roman"/>
                <w:b/>
                <w:bCs/>
                <w:color w:val="000000"/>
                <w:sz w:val="26"/>
                <w:szCs w:val="26"/>
              </w:rPr>
              <w:t>Struts1</w:t>
            </w:r>
          </w:p>
        </w:tc>
        <w:tc>
          <w:tcPr>
            <w:tcW w:w="0" w:type="auto"/>
            <w:shd w:val="clear" w:color="auto" w:fill="F6FFE1"/>
            <w:tcMar>
              <w:top w:w="75" w:type="dxa"/>
              <w:left w:w="75" w:type="dxa"/>
              <w:bottom w:w="75" w:type="dxa"/>
              <w:right w:w="75" w:type="dxa"/>
            </w:tcMar>
            <w:hideMark/>
          </w:tcPr>
          <w:p w:rsidR="001D5FDB" w:rsidRPr="001D5FDB" w:rsidRDefault="001D5FDB" w:rsidP="001D5FDB">
            <w:pPr>
              <w:spacing w:after="0" w:line="345" w:lineRule="atLeast"/>
              <w:rPr>
                <w:rFonts w:ascii="Times New Roman" w:eastAsia="Times New Roman" w:hAnsi="Times New Roman" w:cs="Times New Roman"/>
                <w:b/>
                <w:bCs/>
                <w:color w:val="000000"/>
                <w:sz w:val="26"/>
                <w:szCs w:val="26"/>
              </w:rPr>
            </w:pPr>
            <w:r w:rsidRPr="001D5FDB">
              <w:rPr>
                <w:rFonts w:ascii="Times New Roman" w:eastAsia="Times New Roman" w:hAnsi="Times New Roman" w:cs="Times New Roman"/>
                <w:b/>
                <w:bCs/>
                <w:color w:val="000000"/>
                <w:sz w:val="26"/>
                <w:szCs w:val="26"/>
              </w:rPr>
              <w:t>Struts2</w:t>
            </w:r>
          </w:p>
        </w:tc>
      </w:tr>
      <w:tr w:rsidR="001D5FDB" w:rsidRPr="001D5FDB" w:rsidTr="001D5FD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Action class is not POJO. You need to inherit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Action class is POJO. You don't need to inherit any class or implement any interface.</w:t>
            </w:r>
          </w:p>
        </w:tc>
      </w:tr>
      <w:tr w:rsidR="001D5FDB" w:rsidRPr="001D5FDB" w:rsidTr="001D5FD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 xml:space="preserve">Front controller is </w:t>
            </w:r>
            <w:proofErr w:type="spellStart"/>
            <w:r w:rsidRPr="001D5FDB">
              <w:rPr>
                <w:rFonts w:ascii="Verdana" w:eastAsia="Times New Roman" w:hAnsi="Verdana" w:cs="Times New Roman"/>
                <w:color w:val="000000"/>
                <w:sz w:val="20"/>
                <w:szCs w:val="20"/>
              </w:rPr>
              <w:t>ActionServlet</w:t>
            </w:r>
            <w:proofErr w:type="spellEnd"/>
            <w:r w:rsidRPr="001D5FDB">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 xml:space="preserve">Front Controller is </w:t>
            </w:r>
            <w:proofErr w:type="spellStart"/>
            <w:r w:rsidRPr="001D5FDB">
              <w:rPr>
                <w:rFonts w:ascii="Verdana" w:eastAsia="Times New Roman" w:hAnsi="Verdana" w:cs="Times New Roman"/>
                <w:color w:val="000000"/>
                <w:sz w:val="20"/>
                <w:szCs w:val="20"/>
              </w:rPr>
              <w:t>StrutsPrepareAndExecuteFilter</w:t>
            </w:r>
            <w:proofErr w:type="spellEnd"/>
            <w:r w:rsidRPr="001D5FDB">
              <w:rPr>
                <w:rFonts w:ascii="Verdana" w:eastAsia="Times New Roman" w:hAnsi="Verdana" w:cs="Times New Roman"/>
                <w:color w:val="000000"/>
                <w:sz w:val="20"/>
                <w:szCs w:val="20"/>
              </w:rPr>
              <w:t>.</w:t>
            </w:r>
          </w:p>
        </w:tc>
      </w:tr>
      <w:tr w:rsidR="001D5FDB" w:rsidRPr="001D5FDB" w:rsidTr="001D5FD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 xml:space="preserve">It uses the concept of </w:t>
            </w:r>
            <w:proofErr w:type="spellStart"/>
            <w:r w:rsidRPr="001D5FDB">
              <w:rPr>
                <w:rFonts w:ascii="Verdana" w:eastAsia="Times New Roman" w:hAnsi="Verdana" w:cs="Times New Roman"/>
                <w:color w:val="000000"/>
                <w:sz w:val="20"/>
                <w:szCs w:val="20"/>
              </w:rPr>
              <w:t>RequestProcessor</w:t>
            </w:r>
            <w:proofErr w:type="spellEnd"/>
            <w:r w:rsidRPr="001D5FDB">
              <w:rPr>
                <w:rFonts w:ascii="Verdana" w:eastAsia="Times New Roman" w:hAnsi="Verdana" w:cs="Times New Roman"/>
                <w:color w:val="000000"/>
                <w:sz w:val="20"/>
                <w:szCs w:val="20"/>
              </w:rPr>
              <w:t xml:space="preserve"> class while processing request.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It uses the concept of Interceptors while processing the request.</w:t>
            </w:r>
          </w:p>
        </w:tc>
      </w:tr>
      <w:tr w:rsidR="001D5FDB" w:rsidRPr="001D5FDB" w:rsidTr="001D5FD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It has only JSP for the view component.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 xml:space="preserve">It has JSP, </w:t>
            </w:r>
            <w:proofErr w:type="spellStart"/>
            <w:r w:rsidRPr="001D5FDB">
              <w:rPr>
                <w:rFonts w:ascii="Verdana" w:eastAsia="Times New Roman" w:hAnsi="Verdana" w:cs="Times New Roman"/>
                <w:color w:val="000000"/>
                <w:sz w:val="20"/>
                <w:szCs w:val="20"/>
              </w:rPr>
              <w:t>Freemarker</w:t>
            </w:r>
            <w:proofErr w:type="spellEnd"/>
            <w:r w:rsidRPr="001D5FDB">
              <w:rPr>
                <w:rFonts w:ascii="Verdana" w:eastAsia="Times New Roman" w:hAnsi="Verdana" w:cs="Times New Roman"/>
                <w:color w:val="000000"/>
                <w:sz w:val="20"/>
                <w:szCs w:val="20"/>
              </w:rPr>
              <w:t xml:space="preserve">, </w:t>
            </w:r>
            <w:proofErr w:type="spellStart"/>
            <w:proofErr w:type="gramStart"/>
            <w:r w:rsidRPr="001D5FDB">
              <w:rPr>
                <w:rFonts w:ascii="Verdana" w:eastAsia="Times New Roman" w:hAnsi="Verdana" w:cs="Times New Roman"/>
                <w:color w:val="000000"/>
                <w:sz w:val="20"/>
                <w:szCs w:val="20"/>
              </w:rPr>
              <w:t>Valocity</w:t>
            </w:r>
            <w:proofErr w:type="spellEnd"/>
            <w:proofErr w:type="gramEnd"/>
            <w:r w:rsidRPr="001D5FDB">
              <w:rPr>
                <w:rFonts w:ascii="Verdana" w:eastAsia="Times New Roman" w:hAnsi="Verdana" w:cs="Times New Roman"/>
                <w:color w:val="000000"/>
                <w:sz w:val="20"/>
                <w:szCs w:val="20"/>
              </w:rPr>
              <w:t xml:space="preserve"> etc. for the view component.</w:t>
            </w:r>
          </w:p>
        </w:tc>
      </w:tr>
      <w:tr w:rsidR="001D5FDB" w:rsidRPr="001D5FDB" w:rsidTr="001D5FD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Configuration file name can be [anyname].xml and placed inside WEB-INF directory.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 xml:space="preserve">Configuration file must be struts.xml and placed inside </w:t>
            </w:r>
            <w:proofErr w:type="gramStart"/>
            <w:r w:rsidRPr="001D5FDB">
              <w:rPr>
                <w:rFonts w:ascii="Verdana" w:eastAsia="Times New Roman" w:hAnsi="Verdana" w:cs="Times New Roman"/>
                <w:color w:val="000000"/>
                <w:sz w:val="20"/>
                <w:szCs w:val="20"/>
              </w:rPr>
              <w:t>classes</w:t>
            </w:r>
            <w:proofErr w:type="gramEnd"/>
            <w:r w:rsidRPr="001D5FDB">
              <w:rPr>
                <w:rFonts w:ascii="Verdana" w:eastAsia="Times New Roman" w:hAnsi="Verdana" w:cs="Times New Roman"/>
                <w:color w:val="000000"/>
                <w:sz w:val="20"/>
                <w:szCs w:val="20"/>
              </w:rPr>
              <w:t xml:space="preserve"> directory.</w:t>
            </w:r>
          </w:p>
        </w:tc>
      </w:tr>
      <w:tr w:rsidR="001D5FDB" w:rsidRPr="001D5FDB" w:rsidTr="001D5FD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Action and Model are separate.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D5FDB" w:rsidRPr="001D5FDB" w:rsidRDefault="001D5FDB" w:rsidP="001D5FDB">
            <w:pPr>
              <w:spacing w:after="0" w:line="345" w:lineRule="atLeast"/>
              <w:ind w:left="300"/>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Action and Model are combined within action class.</w:t>
            </w:r>
          </w:p>
        </w:tc>
      </w:tr>
    </w:tbl>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3) What are the features of Struts?</w:t>
      </w:r>
    </w:p>
    <w:p w:rsidR="001D5FDB" w:rsidRPr="001D5FDB" w:rsidRDefault="001D5FDB" w:rsidP="001D5FD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Configuration MVC components</w:t>
      </w:r>
    </w:p>
    <w:p w:rsidR="001D5FDB" w:rsidRPr="001D5FDB" w:rsidRDefault="001D5FDB" w:rsidP="001D5FD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POJO based action</w:t>
      </w:r>
    </w:p>
    <w:p w:rsidR="001D5FDB" w:rsidRPr="001D5FDB" w:rsidRDefault="001D5FDB" w:rsidP="001D5FD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AJAX Support</w:t>
      </w:r>
    </w:p>
    <w:p w:rsidR="001D5FDB" w:rsidRPr="001D5FDB" w:rsidRDefault="001D5FDB" w:rsidP="001D5FD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Various Tag Support</w:t>
      </w:r>
    </w:p>
    <w:p w:rsidR="001D5FDB" w:rsidRPr="001D5FDB" w:rsidRDefault="001D5FDB" w:rsidP="001D5FD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Various Result Types</w:t>
      </w:r>
    </w:p>
    <w:p w:rsidR="001D5FDB" w:rsidRPr="001D5FDB" w:rsidRDefault="001D5FDB" w:rsidP="001D5FD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Integration Support</w:t>
      </w:r>
    </w:p>
    <w:p w:rsidR="001D5FDB" w:rsidRPr="001D5FDB" w:rsidRDefault="001D5FDB" w:rsidP="001D5FDB">
      <w:pPr>
        <w:spacing w:after="0" w:line="240" w:lineRule="auto"/>
        <w:rPr>
          <w:rFonts w:ascii="Times New Roman" w:eastAsia="Times New Roman" w:hAnsi="Times New Roman" w:cs="Times New Roman"/>
          <w:sz w:val="24"/>
          <w:szCs w:val="24"/>
        </w:rPr>
      </w:pPr>
      <w:hyperlink r:id="rId7" w:history="1">
        <w:r w:rsidRPr="001D5FDB">
          <w:rPr>
            <w:rFonts w:ascii="Verdana" w:eastAsia="Times New Roman" w:hAnsi="Verdana" w:cs="Times New Roman"/>
            <w:color w:val="008000"/>
            <w:sz w:val="20"/>
            <w:szCs w:val="20"/>
            <w:shd w:val="clear" w:color="auto" w:fill="FFFFFF"/>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26"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4) What is MVC?</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MVC is a design pattern. MVC stands for Model, View and Controller. Model represents data, view represents presentation and controller acts as an interface between model and view.</w:t>
      </w:r>
    </w:p>
    <w:p w:rsidR="001D5FDB" w:rsidRPr="001D5FDB" w:rsidRDefault="001D5FDB" w:rsidP="001D5F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33975" cy="2886075"/>
            <wp:effectExtent l="0" t="0" r="9525" b="9525"/>
            <wp:docPr id="1" name="Picture 1"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2886075"/>
                    </a:xfrm>
                    <a:prstGeom prst="rect">
                      <a:avLst/>
                    </a:prstGeom>
                    <a:noFill/>
                    <a:ln>
                      <a:noFill/>
                    </a:ln>
                  </pic:spPr>
                </pic:pic>
              </a:graphicData>
            </a:graphic>
          </wp:inline>
        </w:drawing>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hyperlink r:id="rId9" w:history="1">
        <w:r w:rsidRPr="001D5FDB">
          <w:rPr>
            <w:rFonts w:ascii="Verdana" w:eastAsia="Times New Roman" w:hAnsi="Verdana" w:cs="Times New Roman"/>
            <w:color w:val="008000"/>
            <w:sz w:val="20"/>
            <w:szCs w:val="20"/>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28"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5) What is interceptor?</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 xml:space="preserve">Interceptor is an object i.e. invoked at preprocessing and </w:t>
      </w:r>
      <w:proofErr w:type="spellStart"/>
      <w:r w:rsidRPr="001D5FDB">
        <w:rPr>
          <w:rFonts w:ascii="Verdana" w:eastAsia="Times New Roman" w:hAnsi="Verdana" w:cs="Times New Roman"/>
          <w:color w:val="000000"/>
          <w:sz w:val="20"/>
          <w:szCs w:val="20"/>
        </w:rPr>
        <w:t>postprocessing</w:t>
      </w:r>
      <w:proofErr w:type="spellEnd"/>
      <w:r w:rsidRPr="001D5FDB">
        <w:rPr>
          <w:rFonts w:ascii="Verdana" w:eastAsia="Times New Roman" w:hAnsi="Verdana" w:cs="Times New Roman"/>
          <w:color w:val="000000"/>
          <w:sz w:val="20"/>
          <w:szCs w:val="20"/>
        </w:rPr>
        <w:t xml:space="preserve"> of a request. It is pluggable. </w:t>
      </w:r>
      <w:hyperlink r:id="rId10" w:history="1">
        <w:r w:rsidRPr="001D5FDB">
          <w:rPr>
            <w:rFonts w:ascii="Verdana" w:eastAsia="Times New Roman" w:hAnsi="Verdana" w:cs="Times New Roman"/>
            <w:color w:val="008000"/>
            <w:sz w:val="20"/>
            <w:szCs w:val="20"/>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29"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6) What are the life cycle methods of interceptor?</w:t>
      </w:r>
    </w:p>
    <w:p w:rsidR="001D5FDB" w:rsidRPr="001D5FDB" w:rsidRDefault="001D5FDB" w:rsidP="001D5FD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 xml:space="preserve">public void </w:t>
      </w:r>
      <w:proofErr w:type="spellStart"/>
      <w:r w:rsidRPr="001D5FDB">
        <w:rPr>
          <w:rFonts w:ascii="Verdana" w:eastAsia="Times New Roman" w:hAnsi="Verdana" w:cs="Times New Roman"/>
          <w:color w:val="000000"/>
          <w:sz w:val="20"/>
          <w:szCs w:val="20"/>
        </w:rPr>
        <w:t>init</w:t>
      </w:r>
      <w:proofErr w:type="spellEnd"/>
      <w:r w:rsidRPr="001D5FDB">
        <w:rPr>
          <w:rFonts w:ascii="Verdana" w:eastAsia="Times New Roman" w:hAnsi="Verdana" w:cs="Times New Roman"/>
          <w:color w:val="000000"/>
          <w:sz w:val="20"/>
          <w:szCs w:val="20"/>
        </w:rPr>
        <w:t>()</w:t>
      </w:r>
    </w:p>
    <w:p w:rsidR="001D5FDB" w:rsidRPr="001D5FDB" w:rsidRDefault="001D5FDB" w:rsidP="001D5FD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public void intercept(</w:t>
      </w:r>
      <w:proofErr w:type="spellStart"/>
      <w:r w:rsidRPr="001D5FDB">
        <w:rPr>
          <w:rFonts w:ascii="Verdana" w:eastAsia="Times New Roman" w:hAnsi="Verdana" w:cs="Times New Roman"/>
          <w:color w:val="000000"/>
          <w:sz w:val="20"/>
          <w:szCs w:val="20"/>
        </w:rPr>
        <w:t>ActionInvocation</w:t>
      </w:r>
      <w:proofErr w:type="spellEnd"/>
      <w:r w:rsidRPr="001D5FDB">
        <w:rPr>
          <w:rFonts w:ascii="Verdana" w:eastAsia="Times New Roman" w:hAnsi="Verdana" w:cs="Times New Roman"/>
          <w:color w:val="000000"/>
          <w:sz w:val="20"/>
          <w:szCs w:val="20"/>
        </w:rPr>
        <w:t xml:space="preserve"> </w:t>
      </w:r>
      <w:proofErr w:type="spellStart"/>
      <w:r w:rsidRPr="001D5FDB">
        <w:rPr>
          <w:rFonts w:ascii="Verdana" w:eastAsia="Times New Roman" w:hAnsi="Verdana" w:cs="Times New Roman"/>
          <w:color w:val="000000"/>
          <w:sz w:val="20"/>
          <w:szCs w:val="20"/>
        </w:rPr>
        <w:t>ai</w:t>
      </w:r>
      <w:proofErr w:type="spellEnd"/>
      <w:r w:rsidRPr="001D5FDB">
        <w:rPr>
          <w:rFonts w:ascii="Verdana" w:eastAsia="Times New Roman" w:hAnsi="Verdana" w:cs="Times New Roman"/>
          <w:color w:val="000000"/>
          <w:sz w:val="20"/>
          <w:szCs w:val="20"/>
        </w:rPr>
        <w:t>)</w:t>
      </w:r>
    </w:p>
    <w:p w:rsidR="001D5FDB" w:rsidRPr="001D5FDB" w:rsidRDefault="001D5FDB" w:rsidP="001D5FD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public void destroy()</w:t>
      </w:r>
    </w:p>
    <w:p w:rsidR="001D5FDB" w:rsidRPr="001D5FDB" w:rsidRDefault="001D5FDB" w:rsidP="001D5FDB">
      <w:pPr>
        <w:spacing w:after="0" w:line="240" w:lineRule="auto"/>
        <w:rPr>
          <w:rFonts w:ascii="Times New Roman" w:eastAsia="Times New Roman" w:hAnsi="Times New Roman" w:cs="Times New Roman"/>
          <w:sz w:val="24"/>
          <w:szCs w:val="24"/>
        </w:rPr>
      </w:pPr>
      <w:hyperlink r:id="rId11" w:history="1">
        <w:r w:rsidRPr="001D5FDB">
          <w:rPr>
            <w:rFonts w:ascii="Verdana" w:eastAsia="Times New Roman" w:hAnsi="Verdana" w:cs="Times New Roman"/>
            <w:color w:val="008000"/>
            <w:sz w:val="20"/>
            <w:szCs w:val="20"/>
            <w:shd w:val="clear" w:color="auto" w:fill="FFFFFF"/>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30"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 xml:space="preserve">7) What is </w:t>
      </w:r>
      <w:proofErr w:type="spellStart"/>
      <w:r w:rsidRPr="001D5FDB">
        <w:rPr>
          <w:rFonts w:ascii="Helvetica" w:eastAsia="Times New Roman" w:hAnsi="Helvetica" w:cs="Helvetica"/>
          <w:color w:val="610B4B"/>
          <w:sz w:val="32"/>
          <w:szCs w:val="32"/>
        </w:rPr>
        <w:t>ValueStack</w:t>
      </w:r>
      <w:proofErr w:type="spellEnd"/>
      <w:r w:rsidRPr="001D5FDB">
        <w:rPr>
          <w:rFonts w:ascii="Helvetica" w:eastAsia="Times New Roman" w:hAnsi="Helvetica" w:cs="Helvetica"/>
          <w:color w:val="610B4B"/>
          <w:sz w:val="32"/>
          <w:szCs w:val="32"/>
        </w:rPr>
        <w:t>?</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ValueStack</w:t>
      </w:r>
      <w:proofErr w:type="spellEnd"/>
      <w:r w:rsidRPr="001D5FDB">
        <w:rPr>
          <w:rFonts w:ascii="Verdana" w:eastAsia="Times New Roman" w:hAnsi="Verdana" w:cs="Times New Roman"/>
          <w:color w:val="000000"/>
          <w:sz w:val="20"/>
          <w:szCs w:val="20"/>
        </w:rPr>
        <w:t xml:space="preserve"> is a stack that contains application specific object such as action and other model. </w:t>
      </w:r>
      <w:hyperlink r:id="rId12" w:history="1">
        <w:r w:rsidRPr="001D5FDB">
          <w:rPr>
            <w:rFonts w:ascii="Verdana" w:eastAsia="Times New Roman" w:hAnsi="Verdana" w:cs="Times New Roman"/>
            <w:color w:val="008000"/>
            <w:sz w:val="20"/>
            <w:szCs w:val="20"/>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31"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lastRenderedPageBreak/>
        <w:t xml:space="preserve">8) What is </w:t>
      </w:r>
      <w:proofErr w:type="spellStart"/>
      <w:r w:rsidRPr="001D5FDB">
        <w:rPr>
          <w:rFonts w:ascii="Helvetica" w:eastAsia="Times New Roman" w:hAnsi="Helvetica" w:cs="Helvetica"/>
          <w:color w:val="610B4B"/>
          <w:sz w:val="32"/>
          <w:szCs w:val="32"/>
        </w:rPr>
        <w:t>ActionContext</w:t>
      </w:r>
      <w:proofErr w:type="spellEnd"/>
      <w:r w:rsidRPr="001D5FDB">
        <w:rPr>
          <w:rFonts w:ascii="Helvetica" w:eastAsia="Times New Roman" w:hAnsi="Helvetica" w:cs="Helvetica"/>
          <w:color w:val="610B4B"/>
          <w:sz w:val="32"/>
          <w:szCs w:val="32"/>
        </w:rPr>
        <w:t>?</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ActionContext</w:t>
      </w:r>
      <w:proofErr w:type="spellEnd"/>
      <w:r w:rsidRPr="001D5FDB">
        <w:rPr>
          <w:rFonts w:ascii="Verdana" w:eastAsia="Times New Roman" w:hAnsi="Verdana" w:cs="Times New Roman"/>
          <w:color w:val="000000"/>
          <w:sz w:val="20"/>
          <w:szCs w:val="20"/>
        </w:rPr>
        <w:t xml:space="preserve"> is a container in which action is executed. It is unique per thread. </w:t>
      </w:r>
      <w:hyperlink r:id="rId13" w:history="1">
        <w:r w:rsidRPr="001D5FDB">
          <w:rPr>
            <w:rFonts w:ascii="Verdana" w:eastAsia="Times New Roman" w:hAnsi="Verdana" w:cs="Times New Roman"/>
            <w:color w:val="008000"/>
            <w:sz w:val="20"/>
            <w:szCs w:val="20"/>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32"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 xml:space="preserve">9) What is </w:t>
      </w:r>
      <w:proofErr w:type="spellStart"/>
      <w:r w:rsidRPr="001D5FDB">
        <w:rPr>
          <w:rFonts w:ascii="Helvetica" w:eastAsia="Times New Roman" w:hAnsi="Helvetica" w:cs="Helvetica"/>
          <w:color w:val="610B4B"/>
          <w:sz w:val="32"/>
          <w:szCs w:val="32"/>
        </w:rPr>
        <w:t>ActionInvocation</w:t>
      </w:r>
      <w:proofErr w:type="spellEnd"/>
      <w:r w:rsidRPr="001D5FDB">
        <w:rPr>
          <w:rFonts w:ascii="Helvetica" w:eastAsia="Times New Roman" w:hAnsi="Helvetica" w:cs="Helvetica"/>
          <w:color w:val="610B4B"/>
          <w:sz w:val="32"/>
          <w:szCs w:val="32"/>
        </w:rPr>
        <w:t>?</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ActionInvocation</w:t>
      </w:r>
      <w:proofErr w:type="spellEnd"/>
      <w:r w:rsidRPr="001D5FDB">
        <w:rPr>
          <w:rFonts w:ascii="Verdana" w:eastAsia="Times New Roman" w:hAnsi="Verdana" w:cs="Times New Roman"/>
          <w:color w:val="000000"/>
          <w:sz w:val="20"/>
          <w:szCs w:val="20"/>
        </w:rPr>
        <w:t xml:space="preserve"> is responsible to invoke action. It holds action and interceptor objects. </w:t>
      </w:r>
      <w:hyperlink r:id="rId14" w:history="1">
        <w:r w:rsidRPr="001D5FDB">
          <w:rPr>
            <w:rFonts w:ascii="Verdana" w:eastAsia="Times New Roman" w:hAnsi="Verdana" w:cs="Times New Roman"/>
            <w:color w:val="008000"/>
            <w:sz w:val="20"/>
            <w:szCs w:val="20"/>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33"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10) What is OGNL?</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OGNL is an expression language of struts2. It stands for Object Graph Navigation Language. </w:t>
      </w:r>
      <w:hyperlink r:id="rId15" w:history="1">
        <w:r w:rsidRPr="001D5FDB">
          <w:rPr>
            <w:rFonts w:ascii="Verdana" w:eastAsia="Times New Roman" w:hAnsi="Verdana" w:cs="Times New Roman"/>
            <w:color w:val="008000"/>
            <w:sz w:val="20"/>
            <w:szCs w:val="20"/>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34"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11) What are the 5 constants of Action interface?</w:t>
      </w:r>
    </w:p>
    <w:p w:rsidR="001D5FDB" w:rsidRPr="001D5FDB" w:rsidRDefault="001D5FDB" w:rsidP="001D5FDB">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SUCCESS</w:t>
      </w:r>
    </w:p>
    <w:p w:rsidR="001D5FDB" w:rsidRPr="001D5FDB" w:rsidRDefault="001D5FDB" w:rsidP="001D5FDB">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ERROR</w:t>
      </w:r>
    </w:p>
    <w:p w:rsidR="001D5FDB" w:rsidRPr="001D5FDB" w:rsidRDefault="001D5FDB" w:rsidP="001D5FDB">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INPUT</w:t>
      </w:r>
    </w:p>
    <w:p w:rsidR="001D5FDB" w:rsidRPr="001D5FDB" w:rsidRDefault="001D5FDB" w:rsidP="001D5FDB">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LOGIN</w:t>
      </w:r>
    </w:p>
    <w:p w:rsidR="001D5FDB" w:rsidRPr="001D5FDB" w:rsidRDefault="001D5FDB" w:rsidP="001D5FDB">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NONE</w:t>
      </w:r>
    </w:p>
    <w:p w:rsidR="001D5FDB" w:rsidRPr="001D5FDB" w:rsidRDefault="001D5FDB" w:rsidP="001D5FDB">
      <w:pPr>
        <w:spacing w:after="0" w:line="240" w:lineRule="auto"/>
        <w:rPr>
          <w:rFonts w:ascii="Times New Roman" w:eastAsia="Times New Roman" w:hAnsi="Times New Roman" w:cs="Times New Roman"/>
          <w:sz w:val="24"/>
          <w:szCs w:val="24"/>
        </w:rPr>
      </w:pPr>
      <w:hyperlink r:id="rId16" w:history="1">
        <w:r w:rsidRPr="001D5FDB">
          <w:rPr>
            <w:rFonts w:ascii="Verdana" w:eastAsia="Times New Roman" w:hAnsi="Verdana" w:cs="Times New Roman"/>
            <w:color w:val="008000"/>
            <w:sz w:val="20"/>
            <w:szCs w:val="20"/>
            <w:shd w:val="clear" w:color="auto" w:fill="FFFFFF"/>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35"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 xml:space="preserve">12) What does </w:t>
      </w:r>
      <w:proofErr w:type="spellStart"/>
      <w:r w:rsidRPr="001D5FDB">
        <w:rPr>
          <w:rFonts w:ascii="Helvetica" w:eastAsia="Times New Roman" w:hAnsi="Helvetica" w:cs="Helvetica"/>
          <w:color w:val="610B4B"/>
          <w:sz w:val="32"/>
          <w:szCs w:val="32"/>
        </w:rPr>
        <w:t>params</w:t>
      </w:r>
      <w:proofErr w:type="spellEnd"/>
      <w:r w:rsidRPr="001D5FDB">
        <w:rPr>
          <w:rFonts w:ascii="Helvetica" w:eastAsia="Times New Roman" w:hAnsi="Helvetica" w:cs="Helvetica"/>
          <w:color w:val="610B4B"/>
          <w:sz w:val="32"/>
          <w:szCs w:val="32"/>
        </w:rPr>
        <w:t xml:space="preserve"> interceptor?</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 xml:space="preserve">The </w:t>
      </w:r>
      <w:proofErr w:type="spellStart"/>
      <w:r w:rsidRPr="001D5FDB">
        <w:rPr>
          <w:rFonts w:ascii="Verdana" w:eastAsia="Times New Roman" w:hAnsi="Verdana" w:cs="Times New Roman"/>
          <w:color w:val="000000"/>
          <w:sz w:val="20"/>
          <w:szCs w:val="20"/>
        </w:rPr>
        <w:t>params</w:t>
      </w:r>
      <w:proofErr w:type="spellEnd"/>
      <w:r w:rsidRPr="001D5FDB">
        <w:rPr>
          <w:rFonts w:ascii="Verdana" w:eastAsia="Times New Roman" w:hAnsi="Verdana" w:cs="Times New Roman"/>
          <w:color w:val="000000"/>
          <w:sz w:val="20"/>
          <w:szCs w:val="20"/>
        </w:rPr>
        <w:t xml:space="preserve"> (also known as parameters) interceptor sets all parameters on the </w:t>
      </w:r>
      <w:proofErr w:type="spellStart"/>
      <w:r w:rsidRPr="001D5FDB">
        <w:rPr>
          <w:rFonts w:ascii="Verdana" w:eastAsia="Times New Roman" w:hAnsi="Verdana" w:cs="Times New Roman"/>
          <w:color w:val="000000"/>
          <w:sz w:val="20"/>
          <w:szCs w:val="20"/>
        </w:rPr>
        <w:t>ValueStack</w:t>
      </w:r>
      <w:proofErr w:type="spellEnd"/>
      <w:r w:rsidRPr="001D5FDB">
        <w:rPr>
          <w:rFonts w:ascii="Verdana" w:eastAsia="Times New Roman" w:hAnsi="Verdana" w:cs="Times New Roman"/>
          <w:color w:val="000000"/>
          <w:sz w:val="20"/>
          <w:szCs w:val="20"/>
        </w:rPr>
        <w:t>. </w:t>
      </w:r>
      <w:hyperlink r:id="rId17" w:history="1">
        <w:r w:rsidRPr="001D5FDB">
          <w:rPr>
            <w:rFonts w:ascii="Verdana" w:eastAsia="Times New Roman" w:hAnsi="Verdana" w:cs="Times New Roman"/>
            <w:color w:val="008000"/>
            <w:sz w:val="20"/>
            <w:szCs w:val="20"/>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36"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 xml:space="preserve">13) What does </w:t>
      </w:r>
      <w:proofErr w:type="spellStart"/>
      <w:r w:rsidRPr="001D5FDB">
        <w:rPr>
          <w:rFonts w:ascii="Helvetica" w:eastAsia="Times New Roman" w:hAnsi="Helvetica" w:cs="Helvetica"/>
          <w:color w:val="610B4B"/>
          <w:sz w:val="32"/>
          <w:szCs w:val="32"/>
        </w:rPr>
        <w:t>execAndWait</w:t>
      </w:r>
      <w:proofErr w:type="spellEnd"/>
      <w:r w:rsidRPr="001D5FDB">
        <w:rPr>
          <w:rFonts w:ascii="Helvetica" w:eastAsia="Times New Roman" w:hAnsi="Helvetica" w:cs="Helvetica"/>
          <w:color w:val="610B4B"/>
          <w:sz w:val="32"/>
          <w:szCs w:val="32"/>
        </w:rPr>
        <w:t xml:space="preserve"> interceptor?</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lastRenderedPageBreak/>
        <w:t xml:space="preserve">The </w:t>
      </w:r>
      <w:proofErr w:type="spellStart"/>
      <w:r w:rsidRPr="001D5FDB">
        <w:rPr>
          <w:rFonts w:ascii="Verdana" w:eastAsia="Times New Roman" w:hAnsi="Verdana" w:cs="Times New Roman"/>
          <w:color w:val="000000"/>
          <w:sz w:val="20"/>
          <w:szCs w:val="20"/>
        </w:rPr>
        <w:t>execAndWait</w:t>
      </w:r>
      <w:proofErr w:type="spellEnd"/>
      <w:r w:rsidRPr="001D5FDB">
        <w:rPr>
          <w:rFonts w:ascii="Verdana" w:eastAsia="Times New Roman" w:hAnsi="Verdana" w:cs="Times New Roman"/>
          <w:color w:val="000000"/>
          <w:sz w:val="20"/>
          <w:szCs w:val="20"/>
        </w:rPr>
        <w:t xml:space="preserve"> (also known as </w:t>
      </w:r>
      <w:proofErr w:type="spellStart"/>
      <w:r w:rsidRPr="001D5FDB">
        <w:rPr>
          <w:rFonts w:ascii="Verdana" w:eastAsia="Times New Roman" w:hAnsi="Verdana" w:cs="Times New Roman"/>
          <w:color w:val="000000"/>
          <w:sz w:val="20"/>
          <w:szCs w:val="20"/>
        </w:rPr>
        <w:t>ExecuteAndWait</w:t>
      </w:r>
      <w:proofErr w:type="spellEnd"/>
      <w:r w:rsidRPr="001D5FDB">
        <w:rPr>
          <w:rFonts w:ascii="Verdana" w:eastAsia="Times New Roman" w:hAnsi="Verdana" w:cs="Times New Roman"/>
          <w:color w:val="000000"/>
          <w:sz w:val="20"/>
          <w:szCs w:val="20"/>
        </w:rPr>
        <w:t>) interceptor is used to display intermediate or wait result. </w:t>
      </w:r>
      <w:hyperlink r:id="rId18" w:history="1">
        <w:r w:rsidRPr="001D5FDB">
          <w:rPr>
            <w:rFonts w:ascii="Verdana" w:eastAsia="Times New Roman" w:hAnsi="Verdana" w:cs="Times New Roman"/>
            <w:color w:val="008000"/>
            <w:sz w:val="20"/>
            <w:szCs w:val="20"/>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37"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 xml:space="preserve">14) What does </w:t>
      </w:r>
      <w:proofErr w:type="spellStart"/>
      <w:r w:rsidRPr="001D5FDB">
        <w:rPr>
          <w:rFonts w:ascii="Helvetica" w:eastAsia="Times New Roman" w:hAnsi="Helvetica" w:cs="Helvetica"/>
          <w:color w:val="610B4B"/>
          <w:sz w:val="32"/>
          <w:szCs w:val="32"/>
        </w:rPr>
        <w:t>modelDriven</w:t>
      </w:r>
      <w:proofErr w:type="spellEnd"/>
      <w:r w:rsidRPr="001D5FDB">
        <w:rPr>
          <w:rFonts w:ascii="Helvetica" w:eastAsia="Times New Roman" w:hAnsi="Helvetica" w:cs="Helvetica"/>
          <w:color w:val="610B4B"/>
          <w:sz w:val="32"/>
          <w:szCs w:val="32"/>
        </w:rPr>
        <w:t xml:space="preserve"> interceptor?</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 xml:space="preserve">The </w:t>
      </w:r>
      <w:proofErr w:type="spellStart"/>
      <w:r w:rsidRPr="001D5FDB">
        <w:rPr>
          <w:rFonts w:ascii="Verdana" w:eastAsia="Times New Roman" w:hAnsi="Verdana" w:cs="Times New Roman"/>
          <w:color w:val="000000"/>
          <w:sz w:val="20"/>
          <w:szCs w:val="20"/>
        </w:rPr>
        <w:t>modelDriven</w:t>
      </w:r>
      <w:proofErr w:type="spellEnd"/>
      <w:r w:rsidRPr="001D5FDB">
        <w:rPr>
          <w:rFonts w:ascii="Verdana" w:eastAsia="Times New Roman" w:hAnsi="Verdana" w:cs="Times New Roman"/>
          <w:color w:val="000000"/>
          <w:sz w:val="20"/>
          <w:szCs w:val="20"/>
        </w:rPr>
        <w:t xml:space="preserve"> interceptor makes other model as the default object of </w:t>
      </w:r>
      <w:proofErr w:type="spellStart"/>
      <w:r w:rsidRPr="001D5FDB">
        <w:rPr>
          <w:rFonts w:ascii="Verdana" w:eastAsia="Times New Roman" w:hAnsi="Verdana" w:cs="Times New Roman"/>
          <w:color w:val="000000"/>
          <w:sz w:val="20"/>
          <w:szCs w:val="20"/>
        </w:rPr>
        <w:t>ValueStack</w:t>
      </w:r>
      <w:proofErr w:type="spellEnd"/>
      <w:r w:rsidRPr="001D5FDB">
        <w:rPr>
          <w:rFonts w:ascii="Verdana" w:eastAsia="Times New Roman" w:hAnsi="Verdana" w:cs="Times New Roman"/>
          <w:color w:val="000000"/>
          <w:sz w:val="20"/>
          <w:szCs w:val="20"/>
        </w:rPr>
        <w:t xml:space="preserve">. By default, action is the default object of </w:t>
      </w:r>
      <w:proofErr w:type="spellStart"/>
      <w:r w:rsidRPr="001D5FDB">
        <w:rPr>
          <w:rFonts w:ascii="Verdana" w:eastAsia="Times New Roman" w:hAnsi="Verdana" w:cs="Times New Roman"/>
          <w:color w:val="000000"/>
          <w:sz w:val="20"/>
          <w:szCs w:val="20"/>
        </w:rPr>
        <w:t>ValueStack</w:t>
      </w:r>
      <w:proofErr w:type="spellEnd"/>
      <w:r w:rsidRPr="001D5FDB">
        <w:rPr>
          <w:rFonts w:ascii="Verdana" w:eastAsia="Times New Roman" w:hAnsi="Verdana" w:cs="Times New Roman"/>
          <w:color w:val="000000"/>
          <w:sz w:val="20"/>
          <w:szCs w:val="20"/>
        </w:rPr>
        <w:t>. </w:t>
      </w:r>
      <w:hyperlink r:id="rId19" w:history="1">
        <w:r w:rsidRPr="001D5FDB">
          <w:rPr>
            <w:rFonts w:ascii="Verdana" w:eastAsia="Times New Roman" w:hAnsi="Verdana" w:cs="Times New Roman"/>
            <w:color w:val="008000"/>
            <w:sz w:val="20"/>
            <w:szCs w:val="20"/>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38"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15) What does validation interceptor?</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The validation interceptor performs validation checks and adds field-level and action-level error messages. </w:t>
      </w:r>
      <w:hyperlink r:id="rId20" w:history="1">
        <w:r w:rsidRPr="001D5FDB">
          <w:rPr>
            <w:rFonts w:ascii="Verdana" w:eastAsia="Times New Roman" w:hAnsi="Verdana" w:cs="Times New Roman"/>
            <w:color w:val="008000"/>
            <w:sz w:val="20"/>
            <w:szCs w:val="20"/>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39"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16) What are the bundled validators?</w:t>
      </w:r>
    </w:p>
    <w:p w:rsidR="001D5FDB" w:rsidRPr="001D5FDB" w:rsidRDefault="001D5FDB" w:rsidP="001D5FDB">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requiredstring</w:t>
      </w:r>
      <w:proofErr w:type="spellEnd"/>
    </w:p>
    <w:p w:rsidR="001D5FDB" w:rsidRPr="001D5FDB" w:rsidRDefault="001D5FDB" w:rsidP="001D5FDB">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stringlength</w:t>
      </w:r>
      <w:proofErr w:type="spellEnd"/>
    </w:p>
    <w:p w:rsidR="001D5FDB" w:rsidRPr="001D5FDB" w:rsidRDefault="001D5FDB" w:rsidP="001D5FDB">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email</w:t>
      </w:r>
    </w:p>
    <w:p w:rsidR="001D5FDB" w:rsidRPr="001D5FDB" w:rsidRDefault="001D5FDB" w:rsidP="001D5FDB">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date</w:t>
      </w:r>
    </w:p>
    <w:p w:rsidR="001D5FDB" w:rsidRPr="001D5FDB" w:rsidRDefault="001D5FDB" w:rsidP="001D5FDB">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int</w:t>
      </w:r>
      <w:proofErr w:type="spellEnd"/>
    </w:p>
    <w:p w:rsidR="001D5FDB" w:rsidRPr="001D5FDB" w:rsidRDefault="001D5FDB" w:rsidP="001D5FDB">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double</w:t>
      </w:r>
    </w:p>
    <w:p w:rsidR="001D5FDB" w:rsidRPr="001D5FDB" w:rsidRDefault="001D5FDB" w:rsidP="001D5FDB">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url</w:t>
      </w:r>
      <w:proofErr w:type="spellEnd"/>
    </w:p>
    <w:p w:rsidR="001D5FDB" w:rsidRPr="001D5FDB" w:rsidRDefault="001D5FDB" w:rsidP="001D5FDB">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regex</w:t>
      </w:r>
    </w:p>
    <w:p w:rsidR="001D5FDB" w:rsidRPr="001D5FDB" w:rsidRDefault="001D5FDB" w:rsidP="001D5FDB">
      <w:pPr>
        <w:spacing w:after="0" w:line="240" w:lineRule="auto"/>
        <w:rPr>
          <w:rFonts w:ascii="Times New Roman" w:eastAsia="Times New Roman" w:hAnsi="Times New Roman" w:cs="Times New Roman"/>
          <w:sz w:val="24"/>
          <w:szCs w:val="24"/>
        </w:rPr>
      </w:pPr>
      <w:hyperlink r:id="rId21" w:history="1">
        <w:r w:rsidRPr="001D5FDB">
          <w:rPr>
            <w:rFonts w:ascii="Verdana" w:eastAsia="Times New Roman" w:hAnsi="Verdana" w:cs="Times New Roman"/>
            <w:color w:val="008000"/>
            <w:sz w:val="20"/>
            <w:szCs w:val="20"/>
            <w:shd w:val="clear" w:color="auto" w:fill="FFFFFF"/>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40"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17) What is the difference between plain-validator and field-validator?</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 xml:space="preserve">In plain-validator one validator can be applied to many fields. In field-validator many validators can be applied to single </w:t>
      </w:r>
      <w:proofErr w:type="spellStart"/>
      <w:r w:rsidRPr="001D5FDB">
        <w:rPr>
          <w:rFonts w:ascii="Verdana" w:eastAsia="Times New Roman" w:hAnsi="Verdana" w:cs="Times New Roman"/>
          <w:color w:val="000000"/>
          <w:sz w:val="20"/>
          <w:szCs w:val="20"/>
        </w:rPr>
        <w:t>field.</w:t>
      </w:r>
      <w:hyperlink r:id="rId22" w:history="1">
        <w:r w:rsidRPr="001D5FDB">
          <w:rPr>
            <w:rFonts w:ascii="Verdana" w:eastAsia="Times New Roman" w:hAnsi="Verdana" w:cs="Times New Roman"/>
            <w:color w:val="008000"/>
            <w:sz w:val="20"/>
            <w:szCs w:val="20"/>
          </w:rPr>
          <w:t>More</w:t>
        </w:r>
        <w:proofErr w:type="spellEnd"/>
        <w:r w:rsidRPr="001D5FDB">
          <w:rPr>
            <w:rFonts w:ascii="Verdana" w:eastAsia="Times New Roman" w:hAnsi="Verdana" w:cs="Times New Roman"/>
            <w:color w:val="008000"/>
            <w:sz w:val="20"/>
            <w:szCs w:val="20"/>
          </w:rPr>
          <w:t xml:space="preserv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41"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 xml:space="preserve">18) What is the use of </w:t>
      </w:r>
      <w:proofErr w:type="spellStart"/>
      <w:r w:rsidRPr="001D5FDB">
        <w:rPr>
          <w:rFonts w:ascii="Helvetica" w:eastAsia="Times New Roman" w:hAnsi="Helvetica" w:cs="Helvetica"/>
          <w:color w:val="610B4B"/>
          <w:sz w:val="32"/>
          <w:szCs w:val="32"/>
        </w:rPr>
        <w:t>jsonValidation</w:t>
      </w:r>
      <w:proofErr w:type="spellEnd"/>
      <w:r w:rsidRPr="001D5FDB">
        <w:rPr>
          <w:rFonts w:ascii="Helvetica" w:eastAsia="Times New Roman" w:hAnsi="Helvetica" w:cs="Helvetica"/>
          <w:color w:val="610B4B"/>
          <w:sz w:val="32"/>
          <w:szCs w:val="32"/>
        </w:rPr>
        <w:t>?</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lastRenderedPageBreak/>
        <w:t xml:space="preserve">The </w:t>
      </w:r>
      <w:proofErr w:type="spellStart"/>
      <w:r w:rsidRPr="001D5FDB">
        <w:rPr>
          <w:rFonts w:ascii="Verdana" w:eastAsia="Times New Roman" w:hAnsi="Verdana" w:cs="Times New Roman"/>
          <w:color w:val="000000"/>
          <w:sz w:val="20"/>
          <w:szCs w:val="20"/>
        </w:rPr>
        <w:t>jsonValidation</w:t>
      </w:r>
      <w:proofErr w:type="spellEnd"/>
      <w:r w:rsidRPr="001D5FDB">
        <w:rPr>
          <w:rFonts w:ascii="Verdana" w:eastAsia="Times New Roman" w:hAnsi="Verdana" w:cs="Times New Roman"/>
          <w:color w:val="000000"/>
          <w:sz w:val="20"/>
          <w:szCs w:val="20"/>
        </w:rPr>
        <w:t xml:space="preserve"> interceptor is used to perform asynchronous validation. It works with validation and workflow </w:t>
      </w:r>
      <w:proofErr w:type="spellStart"/>
      <w:r w:rsidRPr="001D5FDB">
        <w:rPr>
          <w:rFonts w:ascii="Verdana" w:eastAsia="Times New Roman" w:hAnsi="Verdana" w:cs="Times New Roman"/>
          <w:color w:val="000000"/>
          <w:sz w:val="20"/>
          <w:szCs w:val="20"/>
        </w:rPr>
        <w:t>interceptors.</w:t>
      </w:r>
      <w:hyperlink r:id="rId23" w:history="1">
        <w:r w:rsidRPr="001D5FDB">
          <w:rPr>
            <w:rFonts w:ascii="Verdana" w:eastAsia="Times New Roman" w:hAnsi="Verdana" w:cs="Times New Roman"/>
            <w:color w:val="008000"/>
            <w:sz w:val="20"/>
            <w:szCs w:val="20"/>
          </w:rPr>
          <w:t>More</w:t>
        </w:r>
        <w:proofErr w:type="spellEnd"/>
        <w:r w:rsidRPr="001D5FDB">
          <w:rPr>
            <w:rFonts w:ascii="Verdana" w:eastAsia="Times New Roman" w:hAnsi="Verdana" w:cs="Times New Roman"/>
            <w:color w:val="008000"/>
            <w:sz w:val="20"/>
            <w:szCs w:val="20"/>
          </w:rPr>
          <w:t xml:space="preserv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42"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19) What are the aware interfaces in struts2?</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Aware interfaces are used to store information in request, session, application and response objects. The 4 aware interfaces are given below:</w:t>
      </w:r>
    </w:p>
    <w:p w:rsidR="001D5FDB" w:rsidRPr="001D5FDB" w:rsidRDefault="001D5FDB" w:rsidP="001D5FDB">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ServletRequestAware</w:t>
      </w:r>
      <w:proofErr w:type="spellEnd"/>
    </w:p>
    <w:p w:rsidR="001D5FDB" w:rsidRPr="001D5FDB" w:rsidRDefault="001D5FDB" w:rsidP="001D5FDB">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ServletResponseAware</w:t>
      </w:r>
      <w:proofErr w:type="spellEnd"/>
    </w:p>
    <w:p w:rsidR="001D5FDB" w:rsidRPr="001D5FDB" w:rsidRDefault="001D5FDB" w:rsidP="001D5FDB">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SessionAware</w:t>
      </w:r>
      <w:proofErr w:type="spellEnd"/>
    </w:p>
    <w:p w:rsidR="001D5FDB" w:rsidRPr="001D5FDB" w:rsidRDefault="001D5FDB" w:rsidP="001D5FDB">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1D5FDB">
        <w:rPr>
          <w:rFonts w:ascii="Verdana" w:eastAsia="Times New Roman" w:hAnsi="Verdana" w:cs="Times New Roman"/>
          <w:color w:val="000000"/>
          <w:sz w:val="20"/>
          <w:szCs w:val="20"/>
        </w:rPr>
        <w:t>ServletContextAware</w:t>
      </w:r>
      <w:proofErr w:type="spellEnd"/>
    </w:p>
    <w:p w:rsidR="001D5FDB" w:rsidRPr="001D5FDB" w:rsidRDefault="001D5FDB" w:rsidP="001D5FDB">
      <w:pPr>
        <w:spacing w:after="0" w:line="240" w:lineRule="auto"/>
        <w:rPr>
          <w:rFonts w:ascii="Times New Roman" w:eastAsia="Times New Roman" w:hAnsi="Times New Roman" w:cs="Times New Roman"/>
          <w:sz w:val="24"/>
          <w:szCs w:val="24"/>
        </w:rPr>
      </w:pPr>
      <w:hyperlink r:id="rId24" w:history="1">
        <w:r w:rsidRPr="001D5FDB">
          <w:rPr>
            <w:rFonts w:ascii="Verdana" w:eastAsia="Times New Roman" w:hAnsi="Verdana" w:cs="Times New Roman"/>
            <w:color w:val="008000"/>
            <w:sz w:val="20"/>
            <w:szCs w:val="20"/>
            <w:shd w:val="clear" w:color="auto" w:fill="FFFFFF"/>
          </w:rPr>
          <w:t>More details...</w:t>
        </w:r>
      </w:hyperlink>
    </w:p>
    <w:p w:rsidR="001D5FDB" w:rsidRPr="001D5FDB" w:rsidRDefault="001D5FDB" w:rsidP="001D5FDB">
      <w:pPr>
        <w:spacing w:after="0" w:line="240" w:lineRule="auto"/>
        <w:rPr>
          <w:rFonts w:ascii="Times New Roman" w:eastAsia="Times New Roman" w:hAnsi="Times New Roman" w:cs="Times New Roman"/>
          <w:sz w:val="24"/>
          <w:szCs w:val="24"/>
        </w:rPr>
      </w:pPr>
      <w:r w:rsidRPr="001D5FDB">
        <w:rPr>
          <w:rFonts w:ascii="Times New Roman" w:eastAsia="Times New Roman" w:hAnsi="Times New Roman" w:cs="Times New Roman"/>
          <w:sz w:val="24"/>
          <w:szCs w:val="24"/>
        </w:rPr>
        <w:pict>
          <v:rect id="_x0000_i1043" style="width:0;height:.75pt" o:hralign="center" o:hrstd="t" o:hrnoshade="t" o:hr="t" fillcolor="#d4d4d4" stroked="f"/>
        </w:pict>
      </w:r>
    </w:p>
    <w:p w:rsidR="001D5FDB" w:rsidRPr="001D5FDB" w:rsidRDefault="001D5FDB" w:rsidP="001D5FD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1D5FDB">
        <w:rPr>
          <w:rFonts w:ascii="Helvetica" w:eastAsia="Times New Roman" w:hAnsi="Helvetica" w:cs="Helvetica"/>
          <w:color w:val="610B4B"/>
          <w:sz w:val="32"/>
          <w:szCs w:val="32"/>
        </w:rPr>
        <w:t>20) What does i18n interceptor?</w:t>
      </w:r>
    </w:p>
    <w:p w:rsidR="001D5FDB" w:rsidRPr="001D5FDB" w:rsidRDefault="001D5FDB" w:rsidP="001D5FDB">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D5FDB">
        <w:rPr>
          <w:rFonts w:ascii="Verdana" w:eastAsia="Times New Roman" w:hAnsi="Verdana" w:cs="Times New Roman"/>
          <w:color w:val="000000"/>
          <w:sz w:val="20"/>
          <w:szCs w:val="20"/>
        </w:rPr>
        <w:t>The i18n interceptor is used to provide multi lingual support for struts application. </w:t>
      </w:r>
      <w:hyperlink r:id="rId25" w:history="1">
        <w:r w:rsidRPr="001D5FDB">
          <w:rPr>
            <w:rFonts w:ascii="Verdana" w:eastAsia="Times New Roman" w:hAnsi="Verdana" w:cs="Times New Roman"/>
            <w:color w:val="008000"/>
            <w:sz w:val="20"/>
            <w:szCs w:val="20"/>
          </w:rPr>
          <w:t>More details...</w:t>
        </w:r>
      </w:hyperlink>
    </w:p>
    <w:p w:rsidR="005377F5" w:rsidRDefault="005377F5"/>
    <w:p w:rsidR="00E32E26" w:rsidRDefault="00E32E26"/>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Q1. What are the components of Struts Framework?</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Struts framework is comprised of following components:</w:t>
      </w:r>
    </w:p>
    <w:p w:rsidR="00E32E26" w:rsidRPr="00E32E26" w:rsidRDefault="00E32E26" w:rsidP="00E32E26">
      <w:pPr>
        <w:numPr>
          <w:ilvl w:val="0"/>
          <w:numId w:val="6"/>
        </w:numPr>
        <w:shd w:val="clear" w:color="auto" w:fill="FFFFFF"/>
        <w:spacing w:after="0" w:line="371" w:lineRule="atLeast"/>
        <w:ind w:left="46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Java Servlets</w:t>
      </w:r>
    </w:p>
    <w:p w:rsidR="00E32E26" w:rsidRPr="00E32E26" w:rsidRDefault="00E32E26" w:rsidP="00E32E26">
      <w:pPr>
        <w:numPr>
          <w:ilvl w:val="0"/>
          <w:numId w:val="6"/>
        </w:numPr>
        <w:shd w:val="clear" w:color="auto" w:fill="FFFFFF"/>
        <w:spacing w:after="0" w:line="371" w:lineRule="atLeast"/>
        <w:ind w:left="46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JSP (Java </w:t>
      </w:r>
      <w:hyperlink r:id="rId26" w:tooltip="Server" w:history="1">
        <w:r w:rsidRPr="00E32E26">
          <w:rPr>
            <w:rFonts w:ascii="inherit" w:eastAsia="Times New Roman" w:hAnsi="inherit" w:cs="Helvetica"/>
            <w:color w:val="F05A1A"/>
            <w:sz w:val="23"/>
            <w:szCs w:val="23"/>
            <w:u w:val="single"/>
            <w:bdr w:val="none" w:sz="0" w:space="0" w:color="auto" w:frame="1"/>
          </w:rPr>
          <w:t>Server</w:t>
        </w:r>
      </w:hyperlink>
      <w:r w:rsidRPr="00E32E26">
        <w:rPr>
          <w:rFonts w:ascii="inherit" w:eastAsia="Times New Roman" w:hAnsi="inherit" w:cs="Helvetica"/>
          <w:color w:val="666666"/>
          <w:sz w:val="23"/>
          <w:szCs w:val="23"/>
        </w:rPr>
        <w:t> Pages)</w:t>
      </w:r>
    </w:p>
    <w:p w:rsidR="00E32E26" w:rsidRPr="00E32E26" w:rsidRDefault="00E32E26" w:rsidP="00E32E26">
      <w:pPr>
        <w:numPr>
          <w:ilvl w:val="0"/>
          <w:numId w:val="6"/>
        </w:numPr>
        <w:shd w:val="clear" w:color="auto" w:fill="FFFFFF"/>
        <w:spacing w:after="0" w:line="371" w:lineRule="atLeast"/>
        <w:ind w:left="46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Custom Tags</w:t>
      </w:r>
    </w:p>
    <w:p w:rsidR="00E32E26" w:rsidRPr="00E32E26" w:rsidRDefault="00E32E26" w:rsidP="00E32E26">
      <w:pPr>
        <w:numPr>
          <w:ilvl w:val="0"/>
          <w:numId w:val="6"/>
        </w:numPr>
        <w:shd w:val="clear" w:color="auto" w:fill="FFFFFF"/>
        <w:spacing w:after="0" w:line="371" w:lineRule="atLeast"/>
        <w:ind w:left="46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Message Resources</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Q2. What’s the role of a handler in MVC based applications?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proofErr w:type="gramStart"/>
      <w:r w:rsidRPr="00E32E26">
        <w:rPr>
          <w:rFonts w:ascii="Helvetica" w:eastAsia="Times New Roman" w:hAnsi="Helvetica" w:cs="Helvetica"/>
          <w:color w:val="666666"/>
          <w:sz w:val="23"/>
          <w:szCs w:val="23"/>
        </w:rPr>
        <w:t>:.</w:t>
      </w:r>
      <w:proofErr w:type="gramEnd"/>
      <w:r w:rsidRPr="00E32E26">
        <w:rPr>
          <w:rFonts w:ascii="Helvetica" w:eastAsia="Times New Roman" w:hAnsi="Helvetica" w:cs="Helvetica"/>
          <w:color w:val="666666"/>
          <w:sz w:val="23"/>
          <w:szCs w:val="23"/>
        </w:rPr>
        <w:t xml:space="preserve"> It’s the job of handlers to transfer the requests to appropriate models as they are bound to the model layer of MVC architecture. Handlers use mapping information from configuration files for request transfer.</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Q3. What’s the flow of requests in Struts based applications?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lastRenderedPageBreak/>
        <w:t>Ans</w:t>
      </w:r>
      <w:proofErr w:type="spellEnd"/>
      <w:r w:rsidRPr="00E32E26">
        <w:rPr>
          <w:rFonts w:ascii="Helvetica" w:eastAsia="Times New Roman" w:hAnsi="Helvetica" w:cs="Helvetica"/>
          <w:color w:val="666666"/>
          <w:sz w:val="23"/>
          <w:szCs w:val="23"/>
        </w:rPr>
        <w:t>: Struts based applications use MVC design pattern. The flow of requests is as follows:</w:t>
      </w:r>
    </w:p>
    <w:p w:rsidR="00E32E26" w:rsidRPr="00E32E26" w:rsidRDefault="00E32E26" w:rsidP="00E32E26">
      <w:pPr>
        <w:numPr>
          <w:ilvl w:val="0"/>
          <w:numId w:val="7"/>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User interacts with View by clicking any link or by submitting any form.</w:t>
      </w:r>
    </w:p>
    <w:p w:rsidR="00E32E26" w:rsidRPr="00E32E26" w:rsidRDefault="00E32E26" w:rsidP="00E32E26">
      <w:pPr>
        <w:numPr>
          <w:ilvl w:val="0"/>
          <w:numId w:val="7"/>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Upon user’s interaction, the request is passed towards the controller.</w:t>
      </w:r>
    </w:p>
    <w:p w:rsidR="00E32E26" w:rsidRPr="00E32E26" w:rsidRDefault="00E32E26" w:rsidP="00E32E26">
      <w:pPr>
        <w:numPr>
          <w:ilvl w:val="0"/>
          <w:numId w:val="7"/>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Controller is responsible for passing the request to appropriate action.</w:t>
      </w:r>
    </w:p>
    <w:p w:rsidR="00E32E26" w:rsidRPr="00E32E26" w:rsidRDefault="00E32E26" w:rsidP="00E32E26">
      <w:pPr>
        <w:numPr>
          <w:ilvl w:val="0"/>
          <w:numId w:val="7"/>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Action is responsible for calling a function in Model which has all business logic implemented.</w:t>
      </w:r>
    </w:p>
    <w:p w:rsidR="00E32E26" w:rsidRPr="00E32E26" w:rsidRDefault="00E32E26" w:rsidP="00E32E26">
      <w:pPr>
        <w:numPr>
          <w:ilvl w:val="0"/>
          <w:numId w:val="7"/>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Response from the model layer is received back by the action which then passes it towards the view where user is able to see the response.</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Q4.  Which file is used by controller to get mapping information for request routing?</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Controller uses a configuration file “struts-config.xml file to get all mapping information to decide which action to use for routing of user’s request.</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Q5.  What’s the role of Action Class in Struts?</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Pr>
          <w:rFonts w:ascii="inherit" w:eastAsia="Times New Roman" w:hAnsi="inherit" w:cs="Helvetica"/>
          <w:noProof/>
          <w:color w:val="F05A1A"/>
          <w:sz w:val="23"/>
          <w:szCs w:val="23"/>
          <w:bdr w:val="none" w:sz="0" w:space="0" w:color="auto" w:frame="1"/>
        </w:rPr>
        <w:drawing>
          <wp:inline distT="0" distB="0" distL="0" distR="0">
            <wp:extent cx="2324100" cy="819150"/>
            <wp:effectExtent l="0" t="0" r="0" b="0"/>
            <wp:docPr id="2" name="Picture 2" descr="Struts Interview Question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ruts Interview Question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4100" cy="819150"/>
                    </a:xfrm>
                    <a:prstGeom prst="rect">
                      <a:avLst/>
                    </a:prstGeom>
                    <a:noFill/>
                    <a:ln>
                      <a:noFill/>
                    </a:ln>
                  </pic:spPr>
                </pic:pic>
              </a:graphicData>
            </a:graphic>
          </wp:inline>
        </w:drawing>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In Struts, Action Class acts as a controller and performs following key tasks:</w:t>
      </w:r>
    </w:p>
    <w:p w:rsidR="00E32E26" w:rsidRPr="00E32E26" w:rsidRDefault="00E32E26" w:rsidP="00E32E26">
      <w:pPr>
        <w:numPr>
          <w:ilvl w:val="0"/>
          <w:numId w:val="8"/>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After receiving user request, it processes the user’s request.</w:t>
      </w:r>
    </w:p>
    <w:p w:rsidR="00E32E26" w:rsidRPr="00E32E26" w:rsidRDefault="00E32E26" w:rsidP="00E32E26">
      <w:pPr>
        <w:numPr>
          <w:ilvl w:val="0"/>
          <w:numId w:val="8"/>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Uses appropriate model and pulls data from model (if required).</w:t>
      </w:r>
    </w:p>
    <w:p w:rsidR="00E32E26" w:rsidRPr="00E32E26" w:rsidRDefault="00E32E26" w:rsidP="00E32E26">
      <w:pPr>
        <w:numPr>
          <w:ilvl w:val="0"/>
          <w:numId w:val="8"/>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Selects proper view to show the response to the user.</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 xml:space="preserve">Q6. How an </w:t>
      </w:r>
      <w:proofErr w:type="spellStart"/>
      <w:r w:rsidRPr="00E32E26">
        <w:rPr>
          <w:rFonts w:ascii="inherit" w:eastAsia="Times New Roman" w:hAnsi="inherit" w:cs="Helvetica"/>
          <w:b/>
          <w:bCs/>
          <w:color w:val="000000"/>
          <w:sz w:val="23"/>
          <w:szCs w:val="23"/>
          <w:bdr w:val="none" w:sz="0" w:space="0" w:color="auto" w:frame="1"/>
        </w:rPr>
        <w:t>actionForm</w:t>
      </w:r>
      <w:proofErr w:type="spellEnd"/>
      <w:r w:rsidRPr="00E32E26">
        <w:rPr>
          <w:rFonts w:ascii="inherit" w:eastAsia="Times New Roman" w:hAnsi="inherit" w:cs="Helvetica"/>
          <w:b/>
          <w:bCs/>
          <w:color w:val="000000"/>
          <w:sz w:val="23"/>
          <w:szCs w:val="23"/>
          <w:bdr w:val="none" w:sz="0" w:space="0" w:color="auto" w:frame="1"/>
        </w:rPr>
        <w:t xml:space="preserve"> bean is created?</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Surrogate</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w:t>
      </w:r>
      <w:proofErr w:type="spellStart"/>
      <w:r w:rsidRPr="00E32E26">
        <w:rPr>
          <w:rFonts w:ascii="Helvetica" w:eastAsia="Times New Roman" w:hAnsi="Helvetica" w:cs="Helvetica"/>
          <w:color w:val="666666"/>
          <w:sz w:val="23"/>
          <w:szCs w:val="23"/>
        </w:rPr>
        <w:t>actionForm</w:t>
      </w:r>
      <w:proofErr w:type="spellEnd"/>
      <w:r w:rsidRPr="00E32E26">
        <w:rPr>
          <w:rFonts w:ascii="Helvetica" w:eastAsia="Times New Roman" w:hAnsi="Helvetica" w:cs="Helvetica"/>
          <w:color w:val="666666"/>
          <w:sz w:val="23"/>
          <w:szCs w:val="23"/>
        </w:rPr>
        <w:t xml:space="preserve"> bean is created by extending the class </w:t>
      </w:r>
      <w:proofErr w:type="spellStart"/>
      <w:r w:rsidRPr="00E32E26">
        <w:rPr>
          <w:rFonts w:ascii="Courier New" w:eastAsia="Times New Roman" w:hAnsi="Courier New" w:cs="Courier New"/>
          <w:color w:val="666666"/>
          <w:sz w:val="20"/>
          <w:szCs w:val="20"/>
          <w:bdr w:val="none" w:sz="0" w:space="0" w:color="auto" w:frame="1"/>
        </w:rPr>
        <w:t>org.apache.struts.action.ActionForm</w:t>
      </w:r>
      <w:proofErr w:type="spellEnd"/>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Courier New" w:eastAsia="Times New Roman" w:hAnsi="Courier New" w:cs="Courier New"/>
          <w:color w:val="666666"/>
          <w:sz w:val="20"/>
          <w:szCs w:val="20"/>
          <w:bdr w:val="none" w:sz="0" w:space="0" w:color="auto" w:frame="1"/>
        </w:rPr>
        <w:t xml:space="preserve">In the following example we have created an </w:t>
      </w:r>
      <w:proofErr w:type="spellStart"/>
      <w:r w:rsidRPr="00E32E26">
        <w:rPr>
          <w:rFonts w:ascii="Courier New" w:eastAsia="Times New Roman" w:hAnsi="Courier New" w:cs="Courier New"/>
          <w:color w:val="666666"/>
          <w:sz w:val="20"/>
          <w:szCs w:val="20"/>
          <w:bdr w:val="none" w:sz="0" w:space="0" w:color="auto" w:frame="1"/>
        </w:rPr>
        <w:t>actionForm</w:t>
      </w:r>
      <w:proofErr w:type="spellEnd"/>
      <w:r w:rsidRPr="00E32E26">
        <w:rPr>
          <w:rFonts w:ascii="Courier New" w:eastAsia="Times New Roman" w:hAnsi="Courier New" w:cs="Courier New"/>
          <w:color w:val="666666"/>
          <w:sz w:val="20"/>
          <w:szCs w:val="20"/>
          <w:bdr w:val="none" w:sz="0" w:space="0" w:color="auto" w:frame="1"/>
        </w:rPr>
        <w:t xml:space="preserve"> bean with the name '</w:t>
      </w:r>
      <w:proofErr w:type="spellStart"/>
      <w:r w:rsidRPr="00E32E26">
        <w:rPr>
          <w:rFonts w:ascii="Courier New" w:eastAsia="Times New Roman" w:hAnsi="Courier New" w:cs="Courier New"/>
          <w:color w:val="666666"/>
          <w:sz w:val="20"/>
          <w:szCs w:val="20"/>
          <w:bdr w:val="none" w:sz="0" w:space="0" w:color="auto" w:frame="1"/>
        </w:rPr>
        <w:t>testForm</w:t>
      </w:r>
      <w:proofErr w:type="spellEnd"/>
      <w:r w:rsidRPr="00E32E26">
        <w:rPr>
          <w:rFonts w:ascii="Courier New" w:eastAsia="Times New Roman" w:hAnsi="Courier New" w:cs="Courier New"/>
          <w:color w:val="666666"/>
          <w:sz w:val="20"/>
          <w:szCs w:val="20"/>
          <w:bdr w:val="none" w:sz="0" w:space="0" w:color="auto" w:frame="1"/>
        </w:rPr>
        <w:t>':</w:t>
      </w:r>
    </w:p>
    <w:p w:rsidR="00E32E26" w:rsidRPr="00E32E26" w:rsidRDefault="00E32E26" w:rsidP="00E32E26">
      <w:pPr>
        <w:spacing w:after="180" w:line="240" w:lineRule="auto"/>
        <w:textAlignment w:val="baseline"/>
        <w:rPr>
          <w:rFonts w:ascii="Courier New" w:eastAsia="Times New Roman" w:hAnsi="Courier New" w:cs="Courier New"/>
          <w:color w:val="666666"/>
          <w:sz w:val="24"/>
          <w:szCs w:val="24"/>
        </w:rPr>
      </w:pPr>
      <w:r w:rsidRPr="00E32E26">
        <w:rPr>
          <w:rFonts w:ascii="Courier New" w:eastAsia="Times New Roman" w:hAnsi="Courier New" w:cs="Courier New"/>
          <w:color w:val="66666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36.5pt;height:69.75pt" o:ole="">
            <v:imagedata r:id="rId29" o:title=""/>
          </v:shape>
          <w:control r:id="rId30" w:name="DefaultOcxName"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lastRenderedPageBreak/>
              <w:t>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7</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8</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9</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10</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17</w:t>
            </w:r>
          </w:p>
        </w:tc>
        <w:tc>
          <w:tcPr>
            <w:tcW w:w="12090"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lastRenderedPageBreak/>
              <w:t xml:space="preserve">import </w:t>
            </w:r>
            <w:proofErr w:type="spellStart"/>
            <w:r w:rsidRPr="00E32E26">
              <w:rPr>
                <w:rFonts w:ascii="inherit" w:eastAsia="Times New Roman" w:hAnsi="inherit" w:cs="Times New Roman"/>
                <w:color w:val="000000"/>
                <w:sz w:val="20"/>
                <w:szCs w:val="20"/>
                <w:bdr w:val="none" w:sz="0" w:space="0" w:color="auto" w:frame="1"/>
              </w:rPr>
              <w:t>javax.servlet.http.HttpServletRequest</w:t>
            </w:r>
            <w:proofErr w:type="spellEnd"/>
            <w:r w:rsidRPr="00E32E26">
              <w:rPr>
                <w:rFonts w:ascii="inherit" w:eastAsia="Times New Roman" w:hAnsi="inherit" w:cs="Times New Roman"/>
                <w:color w:val="000000"/>
                <w:sz w:val="20"/>
                <w:szCs w:val="20"/>
                <w:bdr w:val="none" w:sz="0" w:space="0" w:color="auto" w:frame="1"/>
              </w:rPr>
              <w:t xml:space="preserve">;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proofErr w:type="gramStart"/>
            <w:r w:rsidRPr="00E32E26">
              <w:rPr>
                <w:rFonts w:ascii="inherit" w:eastAsia="Times New Roman" w:hAnsi="inherit" w:cs="Times New Roman"/>
                <w:color w:val="000000"/>
                <w:sz w:val="20"/>
                <w:szCs w:val="20"/>
                <w:bdr w:val="none" w:sz="0" w:space="0" w:color="auto" w:frame="1"/>
              </w:rPr>
              <w:t>import</w:t>
            </w:r>
            <w:proofErr w:type="gramEnd"/>
            <w:r w:rsidRPr="00E32E26">
              <w:rPr>
                <w:rFonts w:ascii="inherit" w:eastAsia="Times New Roman" w:hAnsi="inherit" w:cs="Times New Roman"/>
                <w:color w:val="000000"/>
                <w:sz w:val="20"/>
                <w:szCs w:val="20"/>
                <w:bdr w:val="none" w:sz="0" w:space="0" w:color="auto" w:frame="1"/>
              </w:rPr>
              <w:t xml:space="preserve"> </w:t>
            </w:r>
            <w:proofErr w:type="spellStart"/>
            <w:r w:rsidRPr="00E32E26">
              <w:rPr>
                <w:rFonts w:ascii="inherit" w:eastAsia="Times New Roman" w:hAnsi="inherit" w:cs="Times New Roman"/>
                <w:color w:val="000000"/>
                <w:sz w:val="20"/>
                <w:szCs w:val="20"/>
                <w:bdr w:val="none" w:sz="0" w:space="0" w:color="auto" w:frame="1"/>
              </w:rPr>
              <w:t>org.apache.struts.action</w:t>
            </w:r>
            <w:proofErr w:type="spellEnd"/>
            <w:r w:rsidRPr="00E32E26">
              <w:rPr>
                <w:rFonts w:ascii="inherit" w:eastAsia="Times New Roman" w:hAnsi="inherit" w:cs="Times New Roman"/>
                <w:color w:val="000000"/>
                <w:sz w:val="20"/>
                <w:szCs w:val="20"/>
                <w:bdr w:val="none" w:sz="0" w:space="0" w:color="auto" w:frame="1"/>
              </w:rPr>
              <w:t xml:space="preserve">.*;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public class </w:t>
            </w:r>
            <w:proofErr w:type="spellStart"/>
            <w:r w:rsidRPr="00E32E26">
              <w:rPr>
                <w:rFonts w:ascii="inherit" w:eastAsia="Times New Roman" w:hAnsi="inherit" w:cs="Times New Roman"/>
                <w:color w:val="000000"/>
                <w:sz w:val="20"/>
                <w:szCs w:val="20"/>
                <w:bdr w:val="none" w:sz="0" w:space="0" w:color="auto" w:frame="1"/>
              </w:rPr>
              <w:t>testForm</w:t>
            </w:r>
            <w:proofErr w:type="spellEnd"/>
            <w:r w:rsidRPr="00E32E26">
              <w:rPr>
                <w:rFonts w:ascii="inherit" w:eastAsia="Times New Roman" w:hAnsi="inherit" w:cs="Times New Roman"/>
                <w:color w:val="000000"/>
                <w:sz w:val="20"/>
                <w:szCs w:val="20"/>
                <w:bdr w:val="none" w:sz="0" w:space="0" w:color="auto" w:frame="1"/>
              </w:rPr>
              <w:t xml:space="preserve"> extends </w:t>
            </w:r>
            <w:proofErr w:type="spellStart"/>
            <w:r w:rsidRPr="00E32E26">
              <w:rPr>
                <w:rFonts w:ascii="inherit" w:eastAsia="Times New Roman" w:hAnsi="inherit" w:cs="Times New Roman"/>
                <w:color w:val="000000"/>
                <w:sz w:val="20"/>
                <w:szCs w:val="20"/>
                <w:bdr w:val="none" w:sz="0" w:space="0" w:color="auto" w:frame="1"/>
              </w:rPr>
              <w:t>ActionForm</w:t>
            </w:r>
            <w:proofErr w:type="spellEnd"/>
            <w:r w:rsidRPr="00E32E26">
              <w:rPr>
                <w:rFonts w:ascii="inherit" w:eastAsia="Times New Roman" w:hAnsi="inherit" w:cs="Times New Roman"/>
                <w:color w:val="000000"/>
                <w:sz w:val="20"/>
                <w:szCs w:val="20"/>
                <w:bdr w:val="none" w:sz="0" w:space="0" w:color="auto" w:frame="1"/>
              </w:rPr>
              <w:t xml:space="preserve"> {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lastRenderedPageBreak/>
              <w:t xml:space="preserve">private String Id=null;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private String State=null;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public void </w:t>
            </w:r>
            <w:proofErr w:type="spellStart"/>
            <w:r w:rsidRPr="00E32E26">
              <w:rPr>
                <w:rFonts w:ascii="inherit" w:eastAsia="Times New Roman" w:hAnsi="inherit" w:cs="Times New Roman"/>
                <w:color w:val="000000"/>
                <w:sz w:val="20"/>
                <w:szCs w:val="20"/>
                <w:bdr w:val="none" w:sz="0" w:space="0" w:color="auto" w:frame="1"/>
              </w:rPr>
              <w:t>setId</w:t>
            </w:r>
            <w:proofErr w:type="spellEnd"/>
            <w:r w:rsidRPr="00E32E26">
              <w:rPr>
                <w:rFonts w:ascii="inherit" w:eastAsia="Times New Roman" w:hAnsi="inherit" w:cs="Times New Roman"/>
                <w:color w:val="000000"/>
                <w:sz w:val="20"/>
                <w:szCs w:val="20"/>
                <w:bdr w:val="none" w:sz="0" w:space="0" w:color="auto" w:frame="1"/>
              </w:rPr>
              <w:t>(String id){</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proofErr w:type="spellStart"/>
            <w:r w:rsidRPr="00E32E26">
              <w:rPr>
                <w:rFonts w:ascii="inherit" w:eastAsia="Times New Roman" w:hAnsi="inherit" w:cs="Times New Roman"/>
                <w:color w:val="000000"/>
                <w:sz w:val="20"/>
                <w:szCs w:val="20"/>
                <w:bdr w:val="none" w:sz="0" w:space="0" w:color="auto" w:frame="1"/>
              </w:rPr>
              <w:t>this.Id</w:t>
            </w:r>
            <w:proofErr w:type="spellEnd"/>
            <w:r w:rsidRPr="00E32E26">
              <w:rPr>
                <w:rFonts w:ascii="inherit" w:eastAsia="Times New Roman" w:hAnsi="inherit" w:cs="Times New Roman"/>
                <w:color w:val="000000"/>
                <w:sz w:val="20"/>
                <w:szCs w:val="20"/>
                <w:bdr w:val="none" w:sz="0" w:space="0" w:color="auto" w:frame="1"/>
              </w:rPr>
              <w:t xml:space="preserve">=id;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public String </w:t>
            </w:r>
            <w:proofErr w:type="spellStart"/>
            <w:r w:rsidRPr="00E32E26">
              <w:rPr>
                <w:rFonts w:ascii="inherit" w:eastAsia="Times New Roman" w:hAnsi="inherit" w:cs="Times New Roman"/>
                <w:color w:val="000000"/>
                <w:sz w:val="20"/>
                <w:szCs w:val="20"/>
                <w:bdr w:val="none" w:sz="0" w:space="0" w:color="auto" w:frame="1"/>
              </w:rPr>
              <w:t>getId</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return </w:t>
            </w:r>
            <w:proofErr w:type="spellStart"/>
            <w:r w:rsidRPr="00E32E26">
              <w:rPr>
                <w:rFonts w:ascii="inherit" w:eastAsia="Times New Roman" w:hAnsi="inherit" w:cs="Times New Roman"/>
                <w:color w:val="000000"/>
                <w:sz w:val="20"/>
                <w:szCs w:val="20"/>
                <w:bdr w:val="none" w:sz="0" w:space="0" w:color="auto" w:frame="1"/>
              </w:rPr>
              <w:t>this.Id</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public void </w:t>
            </w:r>
            <w:proofErr w:type="spellStart"/>
            <w:r w:rsidRPr="00E32E26">
              <w:rPr>
                <w:rFonts w:ascii="inherit" w:eastAsia="Times New Roman" w:hAnsi="inherit" w:cs="Times New Roman"/>
                <w:color w:val="000000"/>
                <w:sz w:val="20"/>
                <w:szCs w:val="20"/>
                <w:bdr w:val="none" w:sz="0" w:space="0" w:color="auto" w:frame="1"/>
              </w:rPr>
              <w:t>setState</w:t>
            </w:r>
            <w:proofErr w:type="spellEnd"/>
            <w:r w:rsidRPr="00E32E26">
              <w:rPr>
                <w:rFonts w:ascii="inherit" w:eastAsia="Times New Roman" w:hAnsi="inherit" w:cs="Times New Roman"/>
                <w:color w:val="000000"/>
                <w:sz w:val="20"/>
                <w:szCs w:val="20"/>
                <w:bdr w:val="none" w:sz="0" w:space="0" w:color="auto" w:frame="1"/>
              </w:rPr>
              <w:t xml:space="preserve">(String state){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proofErr w:type="spellStart"/>
            <w:r w:rsidRPr="00E32E26">
              <w:rPr>
                <w:rFonts w:ascii="inherit" w:eastAsia="Times New Roman" w:hAnsi="inherit" w:cs="Times New Roman"/>
                <w:color w:val="000000"/>
                <w:sz w:val="20"/>
                <w:szCs w:val="20"/>
                <w:bdr w:val="none" w:sz="0" w:space="0" w:color="auto" w:frame="1"/>
              </w:rPr>
              <w:t>this.State</w:t>
            </w:r>
            <w:proofErr w:type="spellEnd"/>
            <w:r w:rsidRPr="00E32E26">
              <w:rPr>
                <w:rFonts w:ascii="inherit" w:eastAsia="Times New Roman" w:hAnsi="inherit" w:cs="Times New Roman"/>
                <w:color w:val="000000"/>
                <w:sz w:val="20"/>
                <w:szCs w:val="20"/>
                <w:bdr w:val="none" w:sz="0" w:space="0" w:color="auto" w:frame="1"/>
              </w:rPr>
              <w:t xml:space="preserve">=state;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public String </w:t>
            </w:r>
            <w:proofErr w:type="spellStart"/>
            <w:r w:rsidRPr="00E32E26">
              <w:rPr>
                <w:rFonts w:ascii="inherit" w:eastAsia="Times New Roman" w:hAnsi="inherit" w:cs="Times New Roman"/>
                <w:color w:val="000000"/>
                <w:sz w:val="20"/>
                <w:szCs w:val="20"/>
                <w:bdr w:val="none" w:sz="0" w:space="0" w:color="auto" w:frame="1"/>
              </w:rPr>
              <w:t>getState</w:t>
            </w:r>
            <w:proofErr w:type="spellEnd"/>
            <w:r w:rsidRPr="00E32E26">
              <w:rPr>
                <w:rFonts w:ascii="inherit" w:eastAsia="Times New Roman" w:hAnsi="inherit" w:cs="Times New Roman"/>
                <w:color w:val="000000"/>
                <w:sz w:val="20"/>
                <w:szCs w:val="20"/>
                <w:bdr w:val="none" w:sz="0" w:space="0" w:color="auto" w:frame="1"/>
              </w:rPr>
              <w:t xml:space="preserve">(){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return </w:t>
            </w:r>
            <w:proofErr w:type="spellStart"/>
            <w:r w:rsidRPr="00E32E26">
              <w:rPr>
                <w:rFonts w:ascii="inherit" w:eastAsia="Times New Roman" w:hAnsi="inherit" w:cs="Times New Roman"/>
                <w:color w:val="000000"/>
                <w:sz w:val="20"/>
                <w:szCs w:val="20"/>
                <w:bdr w:val="none" w:sz="0" w:space="0" w:color="auto" w:frame="1"/>
              </w:rPr>
              <w:t>this.State</w:t>
            </w:r>
            <w:proofErr w:type="spellEnd"/>
            <w:r w:rsidRPr="00E32E26">
              <w:rPr>
                <w:rFonts w:ascii="inherit" w:eastAsia="Times New Roman" w:hAnsi="inherit" w:cs="Times New Roman"/>
                <w:color w:val="000000"/>
                <w:sz w:val="20"/>
                <w:szCs w:val="20"/>
                <w:bdr w:val="none" w:sz="0" w:space="0" w:color="auto" w:frame="1"/>
              </w:rPr>
              <w:t xml:space="preserve">;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t>
            </w:r>
          </w:p>
        </w:tc>
      </w:tr>
    </w:tbl>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lastRenderedPageBreak/>
        <w:t xml:space="preserve">Q7. What are the two types of validations supported by Validator </w:t>
      </w:r>
      <w:proofErr w:type="spellStart"/>
      <w:r w:rsidRPr="00E32E26">
        <w:rPr>
          <w:rFonts w:ascii="inherit" w:eastAsia="Times New Roman" w:hAnsi="inherit" w:cs="Helvetica"/>
          <w:b/>
          <w:bCs/>
          <w:color w:val="000000"/>
          <w:sz w:val="23"/>
          <w:szCs w:val="23"/>
          <w:bdr w:val="none" w:sz="0" w:space="0" w:color="auto" w:frame="1"/>
        </w:rPr>
        <w:t>FrameWork</w:t>
      </w:r>
      <w:proofErr w:type="spellEnd"/>
      <w:r w:rsidRPr="00E32E26">
        <w:rPr>
          <w:rFonts w:ascii="inherit" w:eastAsia="Times New Roman" w:hAnsi="inherit" w:cs="Helvetica"/>
          <w:b/>
          <w:bCs/>
          <w:color w:val="000000"/>
          <w:sz w:val="23"/>
          <w:szCs w:val="23"/>
          <w:bdr w:val="none" w:sz="0" w:space="0" w:color="auto" w:frame="1"/>
        </w:rPr>
        <w:t>?</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Validator Framework is used for form data validation. This framework provides two types of validations:</w:t>
      </w:r>
    </w:p>
    <w:p w:rsidR="00E32E26" w:rsidRPr="00E32E26" w:rsidRDefault="00E32E26" w:rsidP="00E32E26">
      <w:pPr>
        <w:numPr>
          <w:ilvl w:val="0"/>
          <w:numId w:val="9"/>
        </w:numPr>
        <w:shd w:val="clear" w:color="auto" w:fill="FFFFFF"/>
        <w:spacing w:after="0" w:line="371" w:lineRule="atLeast"/>
        <w:ind w:left="46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Client Side validation on user’s browser</w:t>
      </w:r>
    </w:p>
    <w:p w:rsidR="00E32E26" w:rsidRPr="00E32E26" w:rsidRDefault="00E32E26" w:rsidP="00E32E26">
      <w:pPr>
        <w:numPr>
          <w:ilvl w:val="0"/>
          <w:numId w:val="9"/>
        </w:numPr>
        <w:shd w:val="clear" w:color="auto" w:fill="FFFFFF"/>
        <w:spacing w:after="0" w:line="371" w:lineRule="atLeast"/>
        <w:ind w:left="465" w:firstLine="0"/>
        <w:textAlignment w:val="baseline"/>
        <w:rPr>
          <w:rFonts w:ascii="inherit" w:eastAsia="Times New Roman" w:hAnsi="inherit" w:cs="Helvetica"/>
          <w:color w:val="666666"/>
          <w:sz w:val="23"/>
          <w:szCs w:val="23"/>
        </w:rPr>
      </w:pPr>
      <w:r w:rsidRPr="00E32E26">
        <w:rPr>
          <w:rFonts w:ascii="inherit" w:eastAsia="Times New Roman" w:hAnsi="inherit" w:cs="Helvetica"/>
          <w:color w:val="666666"/>
          <w:sz w:val="23"/>
          <w:szCs w:val="23"/>
        </w:rPr>
        <w:t>Server side validation</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Q8. What are the steps of Struts Installation?</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In order to use Struts framework, we only need to add </w:t>
      </w:r>
      <w:proofErr w:type="spellStart"/>
      <w:r w:rsidRPr="00E32E26">
        <w:rPr>
          <w:rFonts w:ascii="Helvetica" w:eastAsia="Times New Roman" w:hAnsi="Helvetica" w:cs="Helvetica"/>
          <w:color w:val="666666"/>
          <w:sz w:val="23"/>
          <w:szCs w:val="23"/>
        </w:rPr>
        <w:t>Struts.Jar</w:t>
      </w:r>
      <w:proofErr w:type="spellEnd"/>
      <w:r w:rsidRPr="00E32E26">
        <w:rPr>
          <w:rFonts w:ascii="Helvetica" w:eastAsia="Times New Roman" w:hAnsi="Helvetica" w:cs="Helvetica"/>
          <w:color w:val="666666"/>
          <w:sz w:val="23"/>
          <w:szCs w:val="23"/>
        </w:rPr>
        <w:t xml:space="preserve"> file in our development environment. Once jar file is available in the CLASSPATH, we can use the framework and develop Strut based applications.</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Q9. How client side validation is enabled on a JSP form?</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In order to enable client side validation in Struts, first we need to enable validator plug-in in struts-config.xml file. This is done by adding following configuration entries in this file:</w:t>
      </w:r>
    </w:p>
    <w:p w:rsidR="00E32E26" w:rsidRPr="00E32E26" w:rsidRDefault="00E32E26" w:rsidP="00E32E26">
      <w:pPr>
        <w:spacing w:after="180" w:line="240" w:lineRule="auto"/>
        <w:textAlignment w:val="baseline"/>
        <w:rPr>
          <w:rFonts w:ascii="Courier New" w:eastAsia="Times New Roman" w:hAnsi="Courier New" w:cs="Courier New"/>
          <w:color w:val="666666"/>
          <w:sz w:val="24"/>
          <w:szCs w:val="24"/>
        </w:rPr>
      </w:pPr>
      <w:r w:rsidRPr="00E32E26">
        <w:rPr>
          <w:rFonts w:ascii="Courier New" w:eastAsia="Times New Roman" w:hAnsi="Courier New" w:cs="Courier New"/>
          <w:color w:val="666666"/>
          <w:sz w:val="24"/>
          <w:szCs w:val="24"/>
        </w:rPr>
        <w:object w:dxaOrig="1440" w:dyaOrig="1440">
          <v:shape id="_x0000_i1102" type="#_x0000_t75" style="width:136.5pt;height:69.75pt" o:ole="">
            <v:imagedata r:id="rId29" o:title=""/>
          </v:shape>
          <w:control r:id="rId31" w:name="DefaultOcxName1" w:shapeid="_x0000_i11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6</w:t>
            </w:r>
          </w:p>
        </w:tc>
        <w:tc>
          <w:tcPr>
            <w:tcW w:w="12195"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  Validator plugin --&gt;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&lt;plug-in </w:t>
            </w:r>
            <w:proofErr w:type="spellStart"/>
            <w:r w:rsidRPr="00E32E26">
              <w:rPr>
                <w:rFonts w:ascii="inherit" w:eastAsia="Times New Roman" w:hAnsi="inherit" w:cs="Times New Roman"/>
                <w:color w:val="000000"/>
                <w:sz w:val="20"/>
                <w:szCs w:val="20"/>
                <w:bdr w:val="none" w:sz="0" w:space="0" w:color="auto" w:frame="1"/>
              </w:rPr>
              <w:t>className</w:t>
            </w:r>
            <w:proofErr w:type="spellEnd"/>
            <w:r w:rsidRPr="00E32E26">
              <w:rPr>
                <w:rFonts w:ascii="inherit" w:eastAsia="Times New Roman" w:hAnsi="inherit" w:cs="Times New Roman"/>
                <w:color w:val="000000"/>
                <w:sz w:val="20"/>
                <w:szCs w:val="20"/>
                <w:bdr w:val="none" w:sz="0" w:space="0" w:color="auto" w:frame="1"/>
              </w:rPr>
              <w:t>="</w:t>
            </w:r>
            <w:proofErr w:type="spellStart"/>
            <w:r w:rsidRPr="00E32E26">
              <w:rPr>
                <w:rFonts w:ascii="inherit" w:eastAsia="Times New Roman" w:hAnsi="inherit" w:cs="Times New Roman"/>
                <w:color w:val="000000"/>
                <w:sz w:val="20"/>
                <w:szCs w:val="20"/>
                <w:bdr w:val="none" w:sz="0" w:space="0" w:color="auto" w:frame="1"/>
              </w:rPr>
              <w:t>org.apache.struts.validator.ValidatorPlugIn</w:t>
            </w:r>
            <w:proofErr w:type="spellEnd"/>
            <w:r w:rsidRPr="00E32E26">
              <w:rPr>
                <w:rFonts w:ascii="inherit" w:eastAsia="Times New Roman" w:hAnsi="inherit" w:cs="Times New Roman"/>
                <w:color w:val="000000"/>
                <w:sz w:val="20"/>
                <w:szCs w:val="20"/>
                <w:bdr w:val="none" w:sz="0" w:space="0" w:color="auto" w:frame="1"/>
              </w:rPr>
              <w: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&lt;set-property</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property="pathnames"</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value="/WEB-INF/validator-rules.xml,/WEB-INF/validation.xml"/&gt;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&lt;/plug-in&gt;</w:t>
            </w:r>
          </w:p>
        </w:tc>
      </w:tr>
    </w:tbl>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t> </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lastRenderedPageBreak/>
        <w:t>Then Validation rules are defined in validation.xml file. If a form contains email field and we want to enable client side validation for this field, following code is added in validation.xml file:</w:t>
      </w:r>
    </w:p>
    <w:p w:rsidR="00E32E26" w:rsidRPr="00E32E26" w:rsidRDefault="00E32E26" w:rsidP="00E32E26">
      <w:pPr>
        <w:spacing w:after="180" w:line="240" w:lineRule="auto"/>
        <w:textAlignment w:val="baseline"/>
        <w:rPr>
          <w:rFonts w:ascii="Courier New" w:eastAsia="Times New Roman" w:hAnsi="Courier New" w:cs="Courier New"/>
          <w:color w:val="666666"/>
          <w:sz w:val="24"/>
          <w:szCs w:val="24"/>
        </w:rPr>
      </w:pPr>
      <w:r w:rsidRPr="00E32E26">
        <w:rPr>
          <w:rFonts w:ascii="Courier New" w:eastAsia="Times New Roman" w:hAnsi="Courier New" w:cs="Courier New"/>
          <w:color w:val="666666"/>
          <w:sz w:val="24"/>
          <w:szCs w:val="24"/>
        </w:rPr>
        <w:object w:dxaOrig="1440" w:dyaOrig="1440">
          <v:shape id="_x0000_i1101" type="#_x0000_t75" style="width:136.5pt;height:69.75pt" o:ole="">
            <v:imagedata r:id="rId29" o:title=""/>
          </v:shape>
          <w:control r:id="rId32" w:name="DefaultOcxName2"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6</w:t>
            </w:r>
          </w:p>
        </w:tc>
        <w:tc>
          <w:tcPr>
            <w:tcW w:w="12195"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&lt;form name="</w:t>
            </w:r>
            <w:proofErr w:type="spellStart"/>
            <w:r w:rsidRPr="00E32E26">
              <w:rPr>
                <w:rFonts w:ascii="inherit" w:eastAsia="Times New Roman" w:hAnsi="inherit" w:cs="Times New Roman"/>
                <w:color w:val="000000"/>
                <w:sz w:val="20"/>
                <w:szCs w:val="20"/>
                <w:bdr w:val="none" w:sz="0" w:space="0" w:color="auto" w:frame="1"/>
              </w:rPr>
              <w:t>testForm</w:t>
            </w:r>
            <w:proofErr w:type="spellEnd"/>
            <w:r w:rsidRPr="00E32E26">
              <w:rPr>
                <w:rFonts w:ascii="inherit" w:eastAsia="Times New Roman" w:hAnsi="inherit" w:cs="Times New Roman"/>
                <w:color w:val="000000"/>
                <w:sz w:val="20"/>
                <w:szCs w:val="20"/>
                <w:bdr w:val="none" w:sz="0" w:space="0" w:color="auto" w:frame="1"/>
              </w:rPr>
              <w: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&lt;field  property="email"</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depends="required"&gt;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arg</w:t>
            </w:r>
            <w:proofErr w:type="spellEnd"/>
            <w:r w:rsidRPr="00E32E26">
              <w:rPr>
                <w:rFonts w:ascii="inherit" w:eastAsia="Times New Roman" w:hAnsi="inherit" w:cs="Times New Roman"/>
                <w:color w:val="000000"/>
                <w:sz w:val="20"/>
                <w:szCs w:val="20"/>
                <w:bdr w:val="none" w:sz="0" w:space="0" w:color="auto" w:frame="1"/>
              </w:rPr>
              <w:t xml:space="preserve"> key="</w:t>
            </w:r>
            <w:proofErr w:type="spellStart"/>
            <w:r w:rsidRPr="00E32E26">
              <w:rPr>
                <w:rFonts w:ascii="inherit" w:eastAsia="Times New Roman" w:hAnsi="inherit" w:cs="Times New Roman"/>
                <w:color w:val="000000"/>
                <w:sz w:val="20"/>
                <w:szCs w:val="20"/>
                <w:bdr w:val="none" w:sz="0" w:space="0" w:color="auto" w:frame="1"/>
              </w:rPr>
              <w:t>testForm.email</w:t>
            </w:r>
            <w:proofErr w:type="spellEnd"/>
            <w:r w:rsidRPr="00E32E26">
              <w:rPr>
                <w:rFonts w:ascii="inherit" w:eastAsia="Times New Roman" w:hAnsi="inherit" w:cs="Times New Roman"/>
                <w:color w:val="000000"/>
                <w:sz w:val="20"/>
                <w:szCs w:val="20"/>
                <w:bdr w:val="none" w:sz="0" w:space="0" w:color="auto" w:frame="1"/>
              </w:rPr>
              <w: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&lt;/field&gt;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&lt;/form&gt;</w:t>
            </w:r>
          </w:p>
        </w:tc>
      </w:tr>
    </w:tbl>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t> </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Q10. How action-mapping tag is used for request forwarding in Struts configuration file?</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In Struts configuration file (struts-config.xml), forwarding options are defined under action-mapping tag.</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t>In the following example, when a user will click on the hyperlink </w:t>
      </w:r>
      <w:r w:rsidRPr="00E32E26">
        <w:rPr>
          <w:rFonts w:ascii="inherit" w:eastAsia="Times New Roman" w:hAnsi="inherit" w:cs="Helvetica"/>
          <w:b/>
          <w:bCs/>
          <w:color w:val="000000"/>
          <w:sz w:val="23"/>
          <w:szCs w:val="23"/>
          <w:bdr w:val="none" w:sz="0" w:space="0" w:color="auto" w:frame="1"/>
        </w:rPr>
        <w:t>test.do</w:t>
      </w:r>
      <w:r w:rsidRPr="00E32E26">
        <w:rPr>
          <w:rFonts w:ascii="Helvetica" w:eastAsia="Times New Roman" w:hAnsi="Helvetica" w:cs="Helvetica"/>
          <w:color w:val="666666"/>
          <w:sz w:val="23"/>
          <w:szCs w:val="23"/>
        </w:rPr>
        <w:t>, request will be forwarded to</w:t>
      </w:r>
      <w:r w:rsidRPr="00E32E26">
        <w:rPr>
          <w:rFonts w:ascii="inherit" w:eastAsia="Times New Roman" w:hAnsi="inherit" w:cs="Helvetica"/>
          <w:b/>
          <w:bCs/>
          <w:color w:val="000000"/>
          <w:sz w:val="23"/>
          <w:szCs w:val="23"/>
          <w:bdr w:val="none" w:sz="0" w:space="0" w:color="auto" w:frame="1"/>
        </w:rPr>
        <w:t>/pages/</w:t>
      </w:r>
      <w:proofErr w:type="spellStart"/>
      <w:r w:rsidRPr="00E32E26">
        <w:rPr>
          <w:rFonts w:ascii="inherit" w:eastAsia="Times New Roman" w:hAnsi="inherit" w:cs="Helvetica"/>
          <w:b/>
          <w:bCs/>
          <w:color w:val="000000"/>
          <w:sz w:val="23"/>
          <w:szCs w:val="23"/>
          <w:bdr w:val="none" w:sz="0" w:space="0" w:color="auto" w:frame="1"/>
        </w:rPr>
        <w:fldChar w:fldCharType="begin"/>
      </w:r>
      <w:r w:rsidRPr="00E32E26">
        <w:rPr>
          <w:rFonts w:ascii="inherit" w:eastAsia="Times New Roman" w:hAnsi="inherit" w:cs="Helvetica"/>
          <w:b/>
          <w:bCs/>
          <w:color w:val="000000"/>
          <w:sz w:val="23"/>
          <w:szCs w:val="23"/>
          <w:bdr w:val="none" w:sz="0" w:space="0" w:color="auto" w:frame="1"/>
        </w:rPr>
        <w:instrText xml:space="preserve"> HYPERLINK "http://career.guru99.com/category/testing/" \o "testing" </w:instrText>
      </w:r>
      <w:r w:rsidRPr="00E32E26">
        <w:rPr>
          <w:rFonts w:ascii="inherit" w:eastAsia="Times New Roman" w:hAnsi="inherit" w:cs="Helvetica"/>
          <w:b/>
          <w:bCs/>
          <w:color w:val="000000"/>
          <w:sz w:val="23"/>
          <w:szCs w:val="23"/>
          <w:bdr w:val="none" w:sz="0" w:space="0" w:color="auto" w:frame="1"/>
        </w:rPr>
        <w:fldChar w:fldCharType="separate"/>
      </w:r>
      <w:r w:rsidRPr="00E32E26">
        <w:rPr>
          <w:rFonts w:ascii="inherit" w:eastAsia="Times New Roman" w:hAnsi="inherit" w:cs="Helvetica"/>
          <w:b/>
          <w:bCs/>
          <w:color w:val="F05A1A"/>
          <w:sz w:val="23"/>
          <w:szCs w:val="23"/>
          <w:u w:val="single"/>
          <w:bdr w:val="none" w:sz="0" w:space="0" w:color="auto" w:frame="1"/>
        </w:rPr>
        <w:t>testing</w:t>
      </w:r>
      <w:r w:rsidRPr="00E32E26">
        <w:rPr>
          <w:rFonts w:ascii="inherit" w:eastAsia="Times New Roman" w:hAnsi="inherit" w:cs="Helvetica"/>
          <w:b/>
          <w:bCs/>
          <w:color w:val="000000"/>
          <w:sz w:val="23"/>
          <w:szCs w:val="23"/>
          <w:bdr w:val="none" w:sz="0" w:space="0" w:color="auto" w:frame="1"/>
        </w:rPr>
        <w:fldChar w:fldCharType="end"/>
      </w:r>
      <w:r w:rsidRPr="00E32E26">
        <w:rPr>
          <w:rFonts w:ascii="inherit" w:eastAsia="Times New Roman" w:hAnsi="inherit" w:cs="Helvetica"/>
          <w:b/>
          <w:bCs/>
          <w:color w:val="000000"/>
          <w:sz w:val="23"/>
          <w:szCs w:val="23"/>
          <w:bdr w:val="none" w:sz="0" w:space="0" w:color="auto" w:frame="1"/>
        </w:rPr>
        <w:t>.jsp</w:t>
      </w:r>
      <w:proofErr w:type="spellEnd"/>
      <w:r w:rsidRPr="00E32E26">
        <w:rPr>
          <w:rFonts w:ascii="inherit" w:eastAsia="Times New Roman" w:hAnsi="inherit" w:cs="Helvetica"/>
          <w:b/>
          <w:bCs/>
          <w:color w:val="000000"/>
          <w:sz w:val="23"/>
          <w:szCs w:val="23"/>
          <w:bdr w:val="none" w:sz="0" w:space="0" w:color="auto" w:frame="1"/>
        </w:rPr>
        <w:t> </w:t>
      </w:r>
      <w:r w:rsidRPr="00E32E26">
        <w:rPr>
          <w:rFonts w:ascii="Helvetica" w:eastAsia="Times New Roman" w:hAnsi="Helvetica" w:cs="Helvetica"/>
          <w:color w:val="666666"/>
          <w:sz w:val="23"/>
          <w:szCs w:val="23"/>
        </w:rPr>
        <w:t>using following configurations from struts-config.xml file:</w:t>
      </w:r>
    </w:p>
    <w:p w:rsidR="00E32E26" w:rsidRPr="00E32E26" w:rsidRDefault="00E32E26" w:rsidP="00E32E26">
      <w:pPr>
        <w:spacing w:after="180" w:line="240" w:lineRule="auto"/>
        <w:textAlignment w:val="baseline"/>
        <w:rPr>
          <w:rFonts w:ascii="Courier New" w:eastAsia="Times New Roman" w:hAnsi="Courier New" w:cs="Courier New"/>
          <w:color w:val="666666"/>
          <w:sz w:val="24"/>
          <w:szCs w:val="24"/>
        </w:rPr>
      </w:pPr>
      <w:r w:rsidRPr="00E32E26">
        <w:rPr>
          <w:rFonts w:ascii="Courier New" w:eastAsia="Times New Roman" w:hAnsi="Courier New" w:cs="Courier New"/>
          <w:color w:val="666666"/>
          <w:sz w:val="24"/>
          <w:szCs w:val="24"/>
        </w:rPr>
        <w:object w:dxaOrig="1440" w:dyaOrig="1440">
          <v:shape id="_x0000_i1100" type="#_x0000_t75" style="width:136.5pt;height:69.75pt" o:ole="">
            <v:imagedata r:id="rId29" o:title=""/>
          </v:shape>
          <w:control r:id="rId33" w:name="DefaultOcxName3"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&lt;action  path="/test" forward="/pages/</w:t>
            </w:r>
            <w:proofErr w:type="spellStart"/>
            <w:r w:rsidRPr="00E32E26">
              <w:rPr>
                <w:rFonts w:ascii="inherit" w:eastAsia="Times New Roman" w:hAnsi="inherit" w:cs="Times New Roman"/>
                <w:color w:val="000000"/>
                <w:sz w:val="20"/>
                <w:szCs w:val="20"/>
                <w:bdr w:val="none" w:sz="0" w:space="0" w:color="auto" w:frame="1"/>
              </w:rPr>
              <w:t>testing.jsp</w:t>
            </w:r>
            <w:proofErr w:type="spellEnd"/>
            <w:r w:rsidRPr="00E32E26">
              <w:rPr>
                <w:rFonts w:ascii="inherit" w:eastAsia="Times New Roman" w:hAnsi="inherit" w:cs="Times New Roman"/>
                <w:color w:val="000000"/>
                <w:sz w:val="20"/>
                <w:szCs w:val="20"/>
                <w:bdr w:val="none" w:sz="0" w:space="0" w:color="auto" w:frame="1"/>
              </w:rPr>
              <w:t>"&gt;</w:t>
            </w:r>
          </w:p>
        </w:tc>
      </w:tr>
    </w:tbl>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t> </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t xml:space="preserve">This forwarding will take place when user will click on following hyperlink on the </w:t>
      </w:r>
      <w:proofErr w:type="spellStart"/>
      <w:r w:rsidRPr="00E32E26">
        <w:rPr>
          <w:rFonts w:ascii="Helvetica" w:eastAsia="Times New Roman" w:hAnsi="Helvetica" w:cs="Helvetica"/>
          <w:color w:val="666666"/>
          <w:sz w:val="23"/>
          <w:szCs w:val="23"/>
        </w:rPr>
        <w:t>jsp</w:t>
      </w:r>
      <w:proofErr w:type="spellEnd"/>
      <w:r w:rsidRPr="00E32E26">
        <w:rPr>
          <w:rFonts w:ascii="Helvetica" w:eastAsia="Times New Roman" w:hAnsi="Helvetica" w:cs="Helvetica"/>
          <w:color w:val="666666"/>
          <w:sz w:val="23"/>
          <w:szCs w:val="23"/>
        </w:rPr>
        <w:t xml:space="preserve"> page:</w:t>
      </w:r>
    </w:p>
    <w:p w:rsidR="00E32E26" w:rsidRPr="00E32E26" w:rsidRDefault="00E32E26" w:rsidP="00E32E26">
      <w:pPr>
        <w:spacing w:after="180" w:line="240" w:lineRule="auto"/>
        <w:textAlignment w:val="baseline"/>
        <w:rPr>
          <w:rFonts w:ascii="Courier New" w:eastAsia="Times New Roman" w:hAnsi="Courier New" w:cs="Courier New"/>
          <w:color w:val="666666"/>
          <w:sz w:val="24"/>
          <w:szCs w:val="24"/>
        </w:rPr>
      </w:pPr>
      <w:r w:rsidRPr="00E32E26">
        <w:rPr>
          <w:rFonts w:ascii="Courier New" w:eastAsia="Times New Roman" w:hAnsi="Courier New" w:cs="Courier New"/>
          <w:color w:val="666666"/>
          <w:sz w:val="24"/>
          <w:szCs w:val="24"/>
        </w:rPr>
        <w:object w:dxaOrig="1440" w:dyaOrig="1440">
          <v:shape id="_x0000_i1099" type="#_x0000_t75" style="width:136.5pt;height:69.75pt" o:ole="">
            <v:imagedata r:id="rId29" o:title=""/>
          </v:shape>
          <w:control r:id="rId34" w:name="DefaultOcxName4" w:shapeid="_x0000_i10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html:link</w:t>
            </w:r>
            <w:proofErr w:type="spellEnd"/>
            <w:r w:rsidRPr="00E32E26">
              <w:rPr>
                <w:rFonts w:ascii="inherit" w:eastAsia="Times New Roman" w:hAnsi="inherit" w:cs="Times New Roman"/>
                <w:color w:val="000000"/>
                <w:sz w:val="20"/>
                <w:szCs w:val="20"/>
                <w:bdr w:val="none" w:sz="0" w:space="0" w:color="auto" w:frame="1"/>
              </w:rPr>
              <w:t>&lt;/strong&gt; page="/test.do&lt;/strong&gt;</w:t>
            </w:r>
            <w:r w:rsidRPr="00E32E26">
              <w:rPr>
                <w:rFonts w:ascii="inherit" w:eastAsia="Times New Roman" w:hAnsi="inherit" w:cs="Times New Roman"/>
                <w:color w:val="000000"/>
                <w:sz w:val="20"/>
                <w:szCs w:val="20"/>
              </w:rPr>
              <w:t>"</w:t>
            </w:r>
            <w:r w:rsidRPr="00E32E26">
              <w:rPr>
                <w:rFonts w:ascii="inherit" w:eastAsia="Times New Roman" w:hAnsi="inherit" w:cs="Times New Roman"/>
                <w:color w:val="000000"/>
                <w:sz w:val="20"/>
                <w:szCs w:val="20"/>
                <w:bdr w:val="none" w:sz="0" w:space="0" w:color="auto" w:frame="1"/>
              </w:rPr>
              <w:t>&gt;Controller Example&lt;/</w:t>
            </w:r>
            <w:proofErr w:type="spellStart"/>
            <w:r w:rsidRPr="00E32E26">
              <w:rPr>
                <w:rFonts w:ascii="inherit" w:eastAsia="Times New Roman" w:hAnsi="inherit" w:cs="Times New Roman"/>
                <w:color w:val="000000"/>
                <w:sz w:val="20"/>
                <w:szCs w:val="20"/>
                <w:bdr w:val="none" w:sz="0" w:space="0" w:color="auto" w:frame="1"/>
              </w:rPr>
              <w:t>html:link</w:t>
            </w:r>
            <w:proofErr w:type="spellEnd"/>
            <w:r w:rsidRPr="00E32E26">
              <w:rPr>
                <w:rFonts w:ascii="inherit" w:eastAsia="Times New Roman" w:hAnsi="inherit" w:cs="Times New Roman"/>
                <w:color w:val="000000"/>
                <w:sz w:val="20"/>
                <w:szCs w:val="20"/>
                <w:bdr w:val="none" w:sz="0" w:space="0" w:color="auto" w:frame="1"/>
              </w:rPr>
              <w:t>&gt;</w:t>
            </w:r>
          </w:p>
        </w:tc>
      </w:tr>
    </w:tbl>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lastRenderedPageBreak/>
        <w:t> </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Q11. How duplicate form submission can be controlled in Struts?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In Struts, action class provides two important methods which can be used to avoid duplicate form submissions.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proofErr w:type="gramStart"/>
      <w:r w:rsidRPr="00E32E26">
        <w:rPr>
          <w:rFonts w:ascii="Helvetica" w:eastAsia="Times New Roman" w:hAnsi="Helvetica" w:cs="Helvetica"/>
          <w:color w:val="666666"/>
          <w:sz w:val="23"/>
          <w:szCs w:val="23"/>
        </w:rPr>
        <w:t>saveToken</w:t>
      </w:r>
      <w:proofErr w:type="spellEnd"/>
      <w:r w:rsidRPr="00E32E26">
        <w:rPr>
          <w:rFonts w:ascii="Helvetica" w:eastAsia="Times New Roman" w:hAnsi="Helvetica" w:cs="Helvetica"/>
          <w:color w:val="666666"/>
          <w:sz w:val="23"/>
          <w:szCs w:val="23"/>
        </w:rPr>
        <w:t>(</w:t>
      </w:r>
      <w:proofErr w:type="gramEnd"/>
      <w:r w:rsidRPr="00E32E26">
        <w:rPr>
          <w:rFonts w:ascii="Helvetica" w:eastAsia="Times New Roman" w:hAnsi="Helvetica" w:cs="Helvetica"/>
          <w:color w:val="666666"/>
          <w:sz w:val="23"/>
          <w:szCs w:val="23"/>
        </w:rPr>
        <w:t xml:space="preserve">) method of action class generates a unique token and saves it in the user’s session. </w:t>
      </w:r>
      <w:proofErr w:type="spellStart"/>
      <w:proofErr w:type="gramStart"/>
      <w:r w:rsidRPr="00E32E26">
        <w:rPr>
          <w:rFonts w:ascii="Helvetica" w:eastAsia="Times New Roman" w:hAnsi="Helvetica" w:cs="Helvetica"/>
          <w:color w:val="666666"/>
          <w:sz w:val="23"/>
          <w:szCs w:val="23"/>
        </w:rPr>
        <w:t>isTokenValid</w:t>
      </w:r>
      <w:proofErr w:type="spellEnd"/>
      <w:r w:rsidRPr="00E32E26">
        <w:rPr>
          <w:rFonts w:ascii="Helvetica" w:eastAsia="Times New Roman" w:hAnsi="Helvetica" w:cs="Helvetica"/>
          <w:color w:val="666666"/>
          <w:sz w:val="23"/>
          <w:szCs w:val="23"/>
        </w:rPr>
        <w:t>(</w:t>
      </w:r>
      <w:proofErr w:type="gramEnd"/>
      <w:r w:rsidRPr="00E32E26">
        <w:rPr>
          <w:rFonts w:ascii="Helvetica" w:eastAsia="Times New Roman" w:hAnsi="Helvetica" w:cs="Helvetica"/>
          <w:color w:val="666666"/>
          <w:sz w:val="23"/>
          <w:szCs w:val="23"/>
        </w:rPr>
        <w:t>) method is used then used to check uniqueness of tokens.</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Q12. In Struts, how can we access Java beans and their properties?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Bean Tag Library is a Struts library which can be used for accessing Java beans.</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Q13. Which configuration file is used for storing JSP configuration information in Struts?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For JSP configuration details, Web.xml file is used.</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Q14. What’s the purpose of Execute method of action class?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Execute method of action class is responsible for execution of business logic. If any processing is required on the user’s request, it’s performed in this method. This method returns </w:t>
      </w:r>
      <w:proofErr w:type="spellStart"/>
      <w:r w:rsidRPr="00E32E26">
        <w:rPr>
          <w:rFonts w:ascii="Helvetica" w:eastAsia="Times New Roman" w:hAnsi="Helvetica" w:cs="Helvetica"/>
          <w:color w:val="666666"/>
          <w:sz w:val="23"/>
          <w:szCs w:val="23"/>
        </w:rPr>
        <w:t>actionForward</w:t>
      </w:r>
      <w:proofErr w:type="spellEnd"/>
      <w:r w:rsidRPr="00E32E26">
        <w:rPr>
          <w:rFonts w:ascii="Helvetica" w:eastAsia="Times New Roman" w:hAnsi="Helvetica" w:cs="Helvetica"/>
          <w:color w:val="666666"/>
          <w:sz w:val="23"/>
          <w:szCs w:val="23"/>
        </w:rPr>
        <w:t xml:space="preserve"> object which routes the application to appropriate page.</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t xml:space="preserve">In the following example, execute method will return an object of </w:t>
      </w:r>
      <w:proofErr w:type="spellStart"/>
      <w:r w:rsidRPr="00E32E26">
        <w:rPr>
          <w:rFonts w:ascii="Helvetica" w:eastAsia="Times New Roman" w:hAnsi="Helvetica" w:cs="Helvetica"/>
          <w:color w:val="666666"/>
          <w:sz w:val="23"/>
          <w:szCs w:val="23"/>
        </w:rPr>
        <w:t>actionForward</w:t>
      </w:r>
      <w:proofErr w:type="spellEnd"/>
      <w:r w:rsidRPr="00E32E26">
        <w:rPr>
          <w:rFonts w:ascii="Helvetica" w:eastAsia="Times New Roman" w:hAnsi="Helvetica" w:cs="Helvetica"/>
          <w:color w:val="666666"/>
          <w:sz w:val="23"/>
          <w:szCs w:val="23"/>
        </w:rPr>
        <w:t xml:space="preserve"> defined in struts-config.xml with the name “</w:t>
      </w:r>
      <w:proofErr w:type="spellStart"/>
      <w:r w:rsidRPr="00E32E26">
        <w:rPr>
          <w:rFonts w:ascii="Helvetica" w:eastAsia="Times New Roman" w:hAnsi="Helvetica" w:cs="Helvetica"/>
          <w:color w:val="666666"/>
          <w:sz w:val="23"/>
          <w:szCs w:val="23"/>
        </w:rPr>
        <w:t>exampleAction</w:t>
      </w:r>
      <w:proofErr w:type="spellEnd"/>
      <w:r w:rsidRPr="00E32E26">
        <w:rPr>
          <w:rFonts w:ascii="Helvetica" w:eastAsia="Times New Roman" w:hAnsi="Helvetica" w:cs="Helvetica"/>
          <w:color w:val="666666"/>
          <w:sz w:val="23"/>
          <w:szCs w:val="23"/>
        </w:rPr>
        <w:t>”:</w:t>
      </w:r>
    </w:p>
    <w:p w:rsidR="00E32E26" w:rsidRPr="00E32E26" w:rsidRDefault="00E32E26" w:rsidP="00E32E26">
      <w:pPr>
        <w:spacing w:after="180" w:line="240" w:lineRule="auto"/>
        <w:textAlignment w:val="baseline"/>
        <w:rPr>
          <w:rFonts w:ascii="Courier New" w:eastAsia="Times New Roman" w:hAnsi="Courier New" w:cs="Courier New"/>
          <w:color w:val="666666"/>
          <w:sz w:val="24"/>
          <w:szCs w:val="24"/>
        </w:rPr>
      </w:pPr>
      <w:r w:rsidRPr="00E32E26">
        <w:rPr>
          <w:rFonts w:ascii="Courier New" w:eastAsia="Times New Roman" w:hAnsi="Courier New" w:cs="Courier New"/>
          <w:color w:val="666666"/>
          <w:sz w:val="24"/>
          <w:szCs w:val="24"/>
        </w:rPr>
        <w:object w:dxaOrig="1440" w:dyaOrig="1440">
          <v:shape id="_x0000_i1098" type="#_x0000_t75" style="width:136.5pt;height:69.75pt" o:ole="">
            <v:imagedata r:id="rId29" o:title=""/>
          </v:shape>
          <w:control r:id="rId35" w:name="DefaultOcxName5"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7</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8</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9</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10</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lastRenderedPageBreak/>
              <w:t>14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17</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18</w:t>
            </w:r>
          </w:p>
        </w:tc>
        <w:tc>
          <w:tcPr>
            <w:tcW w:w="12090"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lastRenderedPageBreak/>
              <w:t xml:space="preserve">import </w:t>
            </w:r>
            <w:proofErr w:type="spellStart"/>
            <w:r w:rsidRPr="00E32E26">
              <w:rPr>
                <w:rFonts w:ascii="inherit" w:eastAsia="Times New Roman" w:hAnsi="inherit" w:cs="Times New Roman"/>
                <w:color w:val="000000"/>
                <w:sz w:val="20"/>
                <w:szCs w:val="20"/>
                <w:bdr w:val="none" w:sz="0" w:space="0" w:color="auto" w:frame="1"/>
              </w:rPr>
              <w:t>javax.servlet.http.HttpServletRequest</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import </w:t>
            </w:r>
            <w:proofErr w:type="spellStart"/>
            <w:r w:rsidRPr="00E32E26">
              <w:rPr>
                <w:rFonts w:ascii="inherit" w:eastAsia="Times New Roman" w:hAnsi="inherit" w:cs="Times New Roman"/>
                <w:color w:val="000000"/>
                <w:sz w:val="20"/>
                <w:szCs w:val="20"/>
                <w:bdr w:val="none" w:sz="0" w:space="0" w:color="auto" w:frame="1"/>
              </w:rPr>
              <w:t>javax.servlet.http.HttpServletResponse</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import </w:t>
            </w:r>
            <w:proofErr w:type="spellStart"/>
            <w:r w:rsidRPr="00E32E26">
              <w:rPr>
                <w:rFonts w:ascii="inherit" w:eastAsia="Times New Roman" w:hAnsi="inherit" w:cs="Times New Roman"/>
                <w:color w:val="000000"/>
                <w:sz w:val="20"/>
                <w:szCs w:val="20"/>
                <w:bdr w:val="none" w:sz="0" w:space="0" w:color="auto" w:frame="1"/>
              </w:rPr>
              <w:t>org.apache.struts.action.Action</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import </w:t>
            </w:r>
            <w:proofErr w:type="spellStart"/>
            <w:r w:rsidRPr="00E32E26">
              <w:rPr>
                <w:rFonts w:ascii="inherit" w:eastAsia="Times New Roman" w:hAnsi="inherit" w:cs="Times New Roman"/>
                <w:color w:val="000000"/>
                <w:sz w:val="20"/>
                <w:szCs w:val="20"/>
                <w:bdr w:val="none" w:sz="0" w:space="0" w:color="auto" w:frame="1"/>
              </w:rPr>
              <w:t>org.apache.struts.action.ActionForm</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import </w:t>
            </w:r>
            <w:proofErr w:type="spellStart"/>
            <w:r w:rsidRPr="00E32E26">
              <w:rPr>
                <w:rFonts w:ascii="inherit" w:eastAsia="Times New Roman" w:hAnsi="inherit" w:cs="Times New Roman"/>
                <w:color w:val="000000"/>
                <w:sz w:val="20"/>
                <w:szCs w:val="20"/>
                <w:bdr w:val="none" w:sz="0" w:space="0" w:color="auto" w:frame="1"/>
              </w:rPr>
              <w:t>org.apache.struts.action.ActionForward</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import </w:t>
            </w:r>
            <w:proofErr w:type="spellStart"/>
            <w:r w:rsidRPr="00E32E26">
              <w:rPr>
                <w:rFonts w:ascii="inherit" w:eastAsia="Times New Roman" w:hAnsi="inherit" w:cs="Times New Roman"/>
                <w:color w:val="000000"/>
                <w:sz w:val="20"/>
                <w:szCs w:val="20"/>
                <w:bdr w:val="none" w:sz="0" w:space="0" w:color="auto" w:frame="1"/>
              </w:rPr>
              <w:t>org.apache.struts.action.ActionMapping</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public class </w:t>
            </w:r>
            <w:proofErr w:type="spellStart"/>
            <w:r w:rsidRPr="00E32E26">
              <w:rPr>
                <w:rFonts w:ascii="inherit" w:eastAsia="Times New Roman" w:hAnsi="inherit" w:cs="Times New Roman"/>
                <w:color w:val="000000"/>
                <w:sz w:val="20"/>
                <w:szCs w:val="20"/>
                <w:bdr w:val="none" w:sz="0" w:space="0" w:color="auto" w:frame="1"/>
              </w:rPr>
              <w:t>actionExample</w:t>
            </w:r>
            <w:proofErr w:type="spellEnd"/>
            <w:r w:rsidRPr="00E32E26">
              <w:rPr>
                <w:rFonts w:ascii="inherit" w:eastAsia="Times New Roman" w:hAnsi="inherit" w:cs="Times New Roman"/>
                <w:color w:val="000000"/>
                <w:sz w:val="20"/>
                <w:szCs w:val="20"/>
                <w:bdr w:val="none" w:sz="0" w:space="0" w:color="auto" w:frame="1"/>
              </w:rPr>
              <w:t xml:space="preserve"> extends Action</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public </w:t>
            </w:r>
            <w:proofErr w:type="spellStart"/>
            <w:r w:rsidRPr="00E32E26">
              <w:rPr>
                <w:rFonts w:ascii="inherit" w:eastAsia="Times New Roman" w:hAnsi="inherit" w:cs="Times New Roman"/>
                <w:color w:val="000000"/>
                <w:sz w:val="20"/>
                <w:szCs w:val="20"/>
                <w:bdr w:val="none" w:sz="0" w:space="0" w:color="auto" w:frame="1"/>
              </w:rPr>
              <w:t>ActionForward</w:t>
            </w:r>
            <w:proofErr w:type="spellEnd"/>
            <w:r w:rsidRPr="00E32E26">
              <w:rPr>
                <w:rFonts w:ascii="inherit" w:eastAsia="Times New Roman" w:hAnsi="inherit" w:cs="Times New Roman"/>
                <w:color w:val="000000"/>
                <w:sz w:val="20"/>
                <w:szCs w:val="20"/>
                <w:bdr w:val="none" w:sz="0" w:space="0" w:color="auto" w:frame="1"/>
              </w:rPr>
              <w:t xml:space="preserve"> execute(</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proofErr w:type="spellStart"/>
            <w:r w:rsidRPr="00E32E26">
              <w:rPr>
                <w:rFonts w:ascii="inherit" w:eastAsia="Times New Roman" w:hAnsi="inherit" w:cs="Times New Roman"/>
                <w:color w:val="000000"/>
                <w:sz w:val="20"/>
                <w:szCs w:val="20"/>
                <w:bdr w:val="none" w:sz="0" w:space="0" w:color="auto" w:frame="1"/>
              </w:rPr>
              <w:t>ActionMapping</w:t>
            </w:r>
            <w:proofErr w:type="spellEnd"/>
            <w:r w:rsidRPr="00E32E26">
              <w:rPr>
                <w:rFonts w:ascii="inherit" w:eastAsia="Times New Roman" w:hAnsi="inherit" w:cs="Times New Roman"/>
                <w:color w:val="000000"/>
                <w:sz w:val="20"/>
                <w:szCs w:val="20"/>
                <w:bdr w:val="none" w:sz="0" w:space="0" w:color="auto" w:frame="1"/>
              </w:rPr>
              <w:t xml:space="preserve"> mapping,</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proofErr w:type="spellStart"/>
            <w:r w:rsidRPr="00E32E26">
              <w:rPr>
                <w:rFonts w:ascii="inherit" w:eastAsia="Times New Roman" w:hAnsi="inherit" w:cs="Times New Roman"/>
                <w:color w:val="000000"/>
                <w:sz w:val="20"/>
                <w:szCs w:val="20"/>
                <w:bdr w:val="none" w:sz="0" w:space="0" w:color="auto" w:frame="1"/>
              </w:rPr>
              <w:t>ActionForm</w:t>
            </w:r>
            <w:proofErr w:type="spellEnd"/>
            <w:r w:rsidRPr="00E32E26">
              <w:rPr>
                <w:rFonts w:ascii="inherit" w:eastAsia="Times New Roman" w:hAnsi="inherit" w:cs="Times New Roman"/>
                <w:color w:val="000000"/>
                <w:sz w:val="20"/>
                <w:szCs w:val="20"/>
                <w:bdr w:val="none" w:sz="0" w:space="0" w:color="auto" w:frame="1"/>
              </w:rPr>
              <w:t xml:space="preserve"> form,</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proofErr w:type="spellStart"/>
            <w:r w:rsidRPr="00E32E26">
              <w:rPr>
                <w:rFonts w:ascii="inherit" w:eastAsia="Times New Roman" w:hAnsi="inherit" w:cs="Times New Roman"/>
                <w:color w:val="000000"/>
                <w:sz w:val="20"/>
                <w:szCs w:val="20"/>
                <w:bdr w:val="none" w:sz="0" w:space="0" w:color="auto" w:frame="1"/>
              </w:rPr>
              <w:lastRenderedPageBreak/>
              <w:t>HttpServletRequest</w:t>
            </w:r>
            <w:proofErr w:type="spellEnd"/>
            <w:r w:rsidRPr="00E32E26">
              <w:rPr>
                <w:rFonts w:ascii="inherit" w:eastAsia="Times New Roman" w:hAnsi="inherit" w:cs="Times New Roman"/>
                <w:color w:val="000000"/>
                <w:sz w:val="20"/>
                <w:szCs w:val="20"/>
                <w:bdr w:val="none" w:sz="0" w:space="0" w:color="auto" w:frame="1"/>
              </w:rPr>
              <w:t xml:space="preserve"> request,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proofErr w:type="spellStart"/>
            <w:r w:rsidRPr="00E32E26">
              <w:rPr>
                <w:rFonts w:ascii="inherit" w:eastAsia="Times New Roman" w:hAnsi="inherit" w:cs="Times New Roman"/>
                <w:color w:val="000000"/>
                <w:sz w:val="20"/>
                <w:szCs w:val="20"/>
                <w:bdr w:val="none" w:sz="0" w:space="0" w:color="auto" w:frame="1"/>
              </w:rPr>
              <w:t>HttpServletResponse</w:t>
            </w:r>
            <w:proofErr w:type="spellEnd"/>
            <w:r w:rsidRPr="00E32E26">
              <w:rPr>
                <w:rFonts w:ascii="inherit" w:eastAsia="Times New Roman" w:hAnsi="inherit" w:cs="Times New Roman"/>
                <w:color w:val="000000"/>
                <w:sz w:val="20"/>
                <w:szCs w:val="20"/>
                <w:bdr w:val="none" w:sz="0" w:space="0" w:color="auto" w:frame="1"/>
              </w:rPr>
              <w:t xml:space="preserve"> response) throws Exception{</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return </w:t>
            </w:r>
            <w:proofErr w:type="spellStart"/>
            <w:r w:rsidRPr="00E32E26">
              <w:rPr>
                <w:rFonts w:ascii="inherit" w:eastAsia="Times New Roman" w:hAnsi="inherit" w:cs="Times New Roman"/>
                <w:color w:val="000000"/>
                <w:sz w:val="20"/>
                <w:szCs w:val="20"/>
                <w:bdr w:val="none" w:sz="0" w:space="0" w:color="auto" w:frame="1"/>
              </w:rPr>
              <w:t>mapping.findForward</w:t>
            </w:r>
            <w:proofErr w:type="spellEnd"/>
            <w:r w:rsidRPr="00E32E26">
              <w:rPr>
                <w:rFonts w:ascii="inherit" w:eastAsia="Times New Roman" w:hAnsi="inherit" w:cs="Times New Roman"/>
                <w:color w:val="000000"/>
                <w:sz w:val="20"/>
                <w:szCs w:val="20"/>
                <w:bdr w:val="none" w:sz="0" w:space="0" w:color="auto" w:frame="1"/>
              </w:rPr>
              <w:t>("</w:t>
            </w:r>
            <w:proofErr w:type="spellStart"/>
            <w:r w:rsidRPr="00E32E26">
              <w:rPr>
                <w:rFonts w:ascii="inherit" w:eastAsia="Times New Roman" w:hAnsi="inherit" w:cs="Times New Roman"/>
                <w:color w:val="000000"/>
                <w:sz w:val="20"/>
                <w:szCs w:val="20"/>
                <w:bdr w:val="none" w:sz="0" w:space="0" w:color="auto" w:frame="1"/>
              </w:rPr>
              <w:t>exampleAction</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t>
            </w:r>
          </w:p>
        </w:tc>
      </w:tr>
    </w:tbl>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lastRenderedPageBreak/>
        <w:t> </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Q15. What’s the difference between validation.xml and validator-rules.xml files in Struts Validation framework?</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In Validation.xml, we define validation rules for any specific Java bean while in validator-rules.xml file, standard and generic validation rules are defined.</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Q16. How can we display all validation errors to user on JSP page?</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To display all validation errors based on the validation rules defined in validation.xml file, we use &lt;</w:t>
      </w:r>
      <w:proofErr w:type="spellStart"/>
      <w:r w:rsidRPr="00E32E26">
        <w:rPr>
          <w:rFonts w:ascii="Helvetica" w:eastAsia="Times New Roman" w:hAnsi="Helvetica" w:cs="Helvetica"/>
          <w:color w:val="666666"/>
          <w:sz w:val="23"/>
          <w:szCs w:val="23"/>
        </w:rPr>
        <w:t>html</w:t>
      </w:r>
      <w:proofErr w:type="gramStart"/>
      <w:r w:rsidRPr="00E32E26">
        <w:rPr>
          <w:rFonts w:ascii="Helvetica" w:eastAsia="Times New Roman" w:hAnsi="Helvetica" w:cs="Helvetica"/>
          <w:color w:val="666666"/>
          <w:sz w:val="23"/>
          <w:szCs w:val="23"/>
        </w:rPr>
        <w:t>:errors</w:t>
      </w:r>
      <w:proofErr w:type="spellEnd"/>
      <w:proofErr w:type="gramEnd"/>
      <w:r w:rsidRPr="00E32E26">
        <w:rPr>
          <w:rFonts w:ascii="Helvetica" w:eastAsia="Times New Roman" w:hAnsi="Helvetica" w:cs="Helvetica"/>
          <w:color w:val="666666"/>
          <w:sz w:val="23"/>
          <w:szCs w:val="23"/>
        </w:rPr>
        <w:t xml:space="preserve"> /&gt; tag in our JSP file.</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Q17. What’s declarative exception handling in Struts?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When logic for exception handling is defined in struts-config.xml or within the action tag, it’s known as declarative exception handling in Struts.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t xml:space="preserve">In the following example, we have defined exception in struts-config.xml file for </w:t>
      </w:r>
      <w:proofErr w:type="spellStart"/>
      <w:r w:rsidRPr="00E32E26">
        <w:rPr>
          <w:rFonts w:ascii="Helvetica" w:eastAsia="Times New Roman" w:hAnsi="Helvetica" w:cs="Helvetica"/>
          <w:color w:val="666666"/>
          <w:sz w:val="23"/>
          <w:szCs w:val="23"/>
        </w:rPr>
        <w:t>NullPointerException</w:t>
      </w:r>
      <w:proofErr w:type="spellEnd"/>
      <w:r w:rsidRPr="00E32E26">
        <w:rPr>
          <w:rFonts w:ascii="Helvetica" w:eastAsia="Times New Roman" w:hAnsi="Helvetica" w:cs="Helvetica"/>
          <w:color w:val="666666"/>
          <w:sz w:val="23"/>
          <w:szCs w:val="23"/>
        </w:rPr>
        <w:t>:</w:t>
      </w:r>
    </w:p>
    <w:p w:rsidR="00E32E26" w:rsidRPr="00E32E26" w:rsidRDefault="00E32E26" w:rsidP="00E32E26">
      <w:pPr>
        <w:spacing w:after="180" w:line="240" w:lineRule="auto"/>
        <w:textAlignment w:val="baseline"/>
        <w:rPr>
          <w:rFonts w:ascii="Courier New" w:eastAsia="Times New Roman" w:hAnsi="Courier New" w:cs="Courier New"/>
          <w:color w:val="666666"/>
          <w:sz w:val="24"/>
          <w:szCs w:val="24"/>
        </w:rPr>
      </w:pPr>
      <w:r w:rsidRPr="00E32E26">
        <w:rPr>
          <w:rFonts w:ascii="Courier New" w:eastAsia="Times New Roman" w:hAnsi="Courier New" w:cs="Courier New"/>
          <w:color w:val="666666"/>
          <w:sz w:val="24"/>
          <w:szCs w:val="24"/>
        </w:rPr>
        <w:object w:dxaOrig="1440" w:dyaOrig="1440">
          <v:shape id="_x0000_i1097" type="#_x0000_t75" style="width:136.5pt;height:69.75pt" o:ole="">
            <v:imagedata r:id="rId29" o:title=""/>
          </v:shape>
          <w:control r:id="rId36" w:name="DefaultOcxName6"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7</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8</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9</w:t>
            </w:r>
          </w:p>
        </w:tc>
        <w:tc>
          <w:tcPr>
            <w:tcW w:w="12195"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&lt;global-exceptions&gt;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&lt;exception key="</w:t>
            </w:r>
            <w:proofErr w:type="spellStart"/>
            <w:r w:rsidRPr="00E32E26">
              <w:rPr>
                <w:rFonts w:ascii="inherit" w:eastAsia="Times New Roman" w:hAnsi="inherit" w:cs="Times New Roman"/>
                <w:color w:val="000000"/>
                <w:sz w:val="20"/>
                <w:szCs w:val="20"/>
                <w:bdr w:val="none" w:sz="0" w:space="0" w:color="auto" w:frame="1"/>
              </w:rPr>
              <w:t>test.key</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Type="</w:t>
            </w:r>
            <w:proofErr w:type="spellStart"/>
            <w:r w:rsidRPr="00E32E26">
              <w:rPr>
                <w:rFonts w:ascii="inherit" w:eastAsia="Times New Roman" w:hAnsi="inherit" w:cs="Times New Roman"/>
                <w:color w:val="000000"/>
                <w:sz w:val="20"/>
                <w:szCs w:val="20"/>
                <w:bdr w:val="none" w:sz="0" w:space="0" w:color="auto" w:frame="1"/>
              </w:rPr>
              <w:t>java.lang.NullPointerException</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Path="/WEB-INF/errors/</w:t>
            </w:r>
            <w:proofErr w:type="spellStart"/>
            <w:r w:rsidRPr="00E32E26">
              <w:rPr>
                <w:rFonts w:ascii="inherit" w:eastAsia="Times New Roman" w:hAnsi="inherit" w:cs="Times New Roman"/>
                <w:color w:val="000000"/>
                <w:sz w:val="20"/>
                <w:szCs w:val="20"/>
                <w:bdr w:val="none" w:sz="0" w:space="0" w:color="auto" w:frame="1"/>
              </w:rPr>
              <w:t>error_page.jsp</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&lt;/global-exceptions&gt;</w:t>
            </w:r>
          </w:p>
        </w:tc>
      </w:tr>
    </w:tbl>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t> </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 xml:space="preserve">Q18. What’s </w:t>
      </w:r>
      <w:proofErr w:type="spellStart"/>
      <w:r w:rsidRPr="00E32E26">
        <w:rPr>
          <w:rFonts w:ascii="inherit" w:eastAsia="Times New Roman" w:hAnsi="inherit" w:cs="Helvetica"/>
          <w:b/>
          <w:bCs/>
          <w:color w:val="000000"/>
          <w:sz w:val="23"/>
          <w:szCs w:val="23"/>
          <w:bdr w:val="none" w:sz="0" w:space="0" w:color="auto" w:frame="1"/>
        </w:rPr>
        <w:t>DynaActionForm</w:t>
      </w:r>
      <w:proofErr w:type="spellEnd"/>
      <w:r w:rsidRPr="00E32E26">
        <w:rPr>
          <w:rFonts w:ascii="inherit" w:eastAsia="Times New Roman" w:hAnsi="inherit" w:cs="Helvetica"/>
          <w:b/>
          <w:bCs/>
          <w:color w:val="000000"/>
          <w:sz w:val="23"/>
          <w:szCs w:val="23"/>
          <w:bdr w:val="none" w:sz="0" w:space="0" w:color="auto" w:frame="1"/>
        </w:rPr>
        <w:t>?</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lastRenderedPageBreak/>
        <w:t>Ans</w:t>
      </w:r>
      <w:proofErr w:type="spellEnd"/>
      <w:r w:rsidRPr="00E32E26">
        <w:rPr>
          <w:rFonts w:ascii="Helvetica" w:eastAsia="Times New Roman" w:hAnsi="Helvetica" w:cs="Helvetica"/>
          <w:color w:val="666666"/>
          <w:sz w:val="23"/>
          <w:szCs w:val="23"/>
        </w:rPr>
        <w:t xml:space="preserve">: </w:t>
      </w:r>
      <w:proofErr w:type="spellStart"/>
      <w:r w:rsidRPr="00E32E26">
        <w:rPr>
          <w:rFonts w:ascii="Helvetica" w:eastAsia="Times New Roman" w:hAnsi="Helvetica" w:cs="Helvetica"/>
          <w:color w:val="666666"/>
          <w:sz w:val="23"/>
          <w:szCs w:val="23"/>
        </w:rPr>
        <w:t>DynaActionForm</w:t>
      </w:r>
      <w:proofErr w:type="spellEnd"/>
      <w:r w:rsidRPr="00E32E26">
        <w:rPr>
          <w:rFonts w:ascii="Helvetica" w:eastAsia="Times New Roman" w:hAnsi="Helvetica" w:cs="Helvetica"/>
          <w:color w:val="666666"/>
          <w:sz w:val="23"/>
          <w:szCs w:val="23"/>
        </w:rPr>
        <w:t xml:space="preserve"> is a special type of </w:t>
      </w:r>
      <w:proofErr w:type="spellStart"/>
      <w:r w:rsidRPr="00E32E26">
        <w:rPr>
          <w:rFonts w:ascii="Helvetica" w:eastAsia="Times New Roman" w:hAnsi="Helvetica" w:cs="Helvetica"/>
          <w:color w:val="666666"/>
          <w:sz w:val="23"/>
          <w:szCs w:val="23"/>
        </w:rPr>
        <w:t>actionForm</w:t>
      </w:r>
      <w:proofErr w:type="spellEnd"/>
      <w:r w:rsidRPr="00E32E26">
        <w:rPr>
          <w:rFonts w:ascii="Helvetica" w:eastAsia="Times New Roman" w:hAnsi="Helvetica" w:cs="Helvetica"/>
          <w:color w:val="666666"/>
          <w:sz w:val="23"/>
          <w:szCs w:val="23"/>
        </w:rPr>
        <w:t xml:space="preserve"> class (sub-class of </w:t>
      </w:r>
      <w:proofErr w:type="spellStart"/>
      <w:r w:rsidRPr="00E32E26">
        <w:rPr>
          <w:rFonts w:ascii="Helvetica" w:eastAsia="Times New Roman" w:hAnsi="Helvetica" w:cs="Helvetica"/>
          <w:color w:val="666666"/>
          <w:sz w:val="23"/>
          <w:szCs w:val="23"/>
        </w:rPr>
        <w:t>ActionForm</w:t>
      </w:r>
      <w:proofErr w:type="spellEnd"/>
      <w:r w:rsidRPr="00E32E26">
        <w:rPr>
          <w:rFonts w:ascii="Helvetica" w:eastAsia="Times New Roman" w:hAnsi="Helvetica" w:cs="Helvetica"/>
          <w:color w:val="666666"/>
          <w:sz w:val="23"/>
          <w:szCs w:val="23"/>
        </w:rPr>
        <w:t xml:space="preserve"> Class) that’s used for dynamically creating form beans. It uses configuration files for form bean creation.</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Q19. What configuration changes are required to use Tiles in Struts?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To create reusable components with Tiles framework, we need to add following plugin definition code in struts-config.xml file:</w:t>
      </w:r>
    </w:p>
    <w:p w:rsidR="00E32E26" w:rsidRPr="00E32E26" w:rsidRDefault="00E32E26" w:rsidP="00E32E26">
      <w:pPr>
        <w:spacing w:after="180" w:line="240" w:lineRule="auto"/>
        <w:textAlignment w:val="baseline"/>
        <w:rPr>
          <w:rFonts w:ascii="Courier New" w:eastAsia="Times New Roman" w:hAnsi="Courier New" w:cs="Courier New"/>
          <w:color w:val="666666"/>
          <w:sz w:val="24"/>
          <w:szCs w:val="24"/>
        </w:rPr>
      </w:pPr>
      <w:r w:rsidRPr="00E32E26">
        <w:rPr>
          <w:rFonts w:ascii="Courier New" w:eastAsia="Times New Roman" w:hAnsi="Courier New" w:cs="Courier New"/>
          <w:color w:val="666666"/>
          <w:sz w:val="24"/>
          <w:szCs w:val="24"/>
        </w:rPr>
        <w:object w:dxaOrig="1440" w:dyaOrig="1440">
          <v:shape id="_x0000_i1096" type="#_x0000_t75" style="width:136.5pt;height:69.75pt" o:ole="">
            <v:imagedata r:id="rId29" o:title=""/>
          </v:shape>
          <w:control r:id="rId37" w:name="DefaultOcxName7"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7</w:t>
            </w:r>
          </w:p>
        </w:tc>
        <w:tc>
          <w:tcPr>
            <w:tcW w:w="12195"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&lt;plug-in </w:t>
            </w:r>
            <w:proofErr w:type="spellStart"/>
            <w:r w:rsidRPr="00E32E26">
              <w:rPr>
                <w:rFonts w:ascii="inherit" w:eastAsia="Times New Roman" w:hAnsi="inherit" w:cs="Times New Roman"/>
                <w:color w:val="000000"/>
                <w:sz w:val="20"/>
                <w:szCs w:val="20"/>
                <w:bdr w:val="none" w:sz="0" w:space="0" w:color="auto" w:frame="1"/>
              </w:rPr>
              <w:t>className</w:t>
            </w:r>
            <w:proofErr w:type="spellEnd"/>
            <w:r w:rsidRPr="00E32E26">
              <w:rPr>
                <w:rFonts w:ascii="inherit" w:eastAsia="Times New Roman" w:hAnsi="inherit" w:cs="Times New Roman"/>
                <w:color w:val="000000"/>
                <w:sz w:val="20"/>
                <w:szCs w:val="20"/>
                <w:bdr w:val="none" w:sz="0" w:space="0" w:color="auto" w:frame="1"/>
              </w:rPr>
              <w:t>="</w:t>
            </w:r>
            <w:proofErr w:type="spellStart"/>
            <w:r w:rsidRPr="00E32E26">
              <w:rPr>
                <w:rFonts w:ascii="inherit" w:eastAsia="Times New Roman" w:hAnsi="inherit" w:cs="Times New Roman"/>
                <w:color w:val="000000"/>
                <w:sz w:val="20"/>
                <w:szCs w:val="20"/>
                <w:bdr w:val="none" w:sz="0" w:space="0" w:color="auto" w:frame="1"/>
              </w:rPr>
              <w:t>org.apache.struts.tiles.TilesPlugin</w:t>
            </w:r>
            <w:proofErr w:type="spellEnd"/>
            <w:r w:rsidRPr="00E32E26">
              <w:rPr>
                <w:rFonts w:ascii="inherit" w:eastAsia="Times New Roman" w:hAnsi="inherit" w:cs="Times New Roman"/>
                <w:color w:val="000000"/>
                <w:sz w:val="20"/>
                <w:szCs w:val="20"/>
                <w:bdr w:val="none" w:sz="0" w:space="0" w:color="auto" w:frame="1"/>
              </w:rPr>
              <w:t>" &gt;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&lt;set-property property="definitions-</w:t>
            </w:r>
            <w:proofErr w:type="spellStart"/>
            <w:r w:rsidRPr="00E32E26">
              <w:rPr>
                <w:rFonts w:ascii="inherit" w:eastAsia="Times New Roman" w:hAnsi="inherit" w:cs="Times New Roman"/>
                <w:color w:val="000000"/>
                <w:sz w:val="20"/>
                <w:szCs w:val="20"/>
                <w:bdr w:val="none" w:sz="0" w:space="0" w:color="auto" w:frame="1"/>
              </w:rPr>
              <w:t>config</w:t>
            </w:r>
            <w:proofErr w:type="spellEnd"/>
            <w:r w:rsidRPr="00E32E26">
              <w:rPr>
                <w:rFonts w:ascii="inherit" w:eastAsia="Times New Roman" w:hAnsi="inherit" w:cs="Times New Roman"/>
                <w:color w:val="000000"/>
                <w:sz w:val="20"/>
                <w:szCs w:val="20"/>
                <w:bdr w:val="none" w:sz="0" w:space="0" w:color="auto" w:frame="1"/>
              </w:rPr>
              <w:t>" value="/WEB-INF/tiles-defs.xml" /&gt;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&lt;set-property property="</w:t>
            </w:r>
            <w:proofErr w:type="spellStart"/>
            <w:r w:rsidRPr="00E32E26">
              <w:rPr>
                <w:rFonts w:ascii="inherit" w:eastAsia="Times New Roman" w:hAnsi="inherit" w:cs="Times New Roman"/>
                <w:color w:val="000000"/>
                <w:sz w:val="20"/>
                <w:szCs w:val="20"/>
                <w:bdr w:val="none" w:sz="0" w:space="0" w:color="auto" w:frame="1"/>
              </w:rPr>
              <w:t>moduleAware</w:t>
            </w:r>
            <w:proofErr w:type="spellEnd"/>
            <w:r w:rsidRPr="00E32E26">
              <w:rPr>
                <w:rFonts w:ascii="inherit" w:eastAsia="Times New Roman" w:hAnsi="inherit" w:cs="Times New Roman"/>
                <w:color w:val="000000"/>
                <w:sz w:val="20"/>
                <w:szCs w:val="20"/>
                <w:bdr w:val="none" w:sz="0" w:space="0" w:color="auto" w:frame="1"/>
              </w:rPr>
              <w:t>" value="true" /&gt;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&lt;/plug-in&gt;</w:t>
            </w:r>
          </w:p>
        </w:tc>
      </w:tr>
    </w:tbl>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t> </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Q20. What’s the difference between Jakarta Struts and Apache Struts? Which one is better to use?</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Both are same and there is no difference between them.</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Q21. What’s the use of Struts.xml configuration file?</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Struts.xml file is one the key configuration files of Struts framework which is used to define mapping between URL and action. When a user’s request is received by the controller, controller uses mapping information from this file to select appropriate action class.</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Q22. How tag libraries are defined in Struts?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Tag libraries are defined in the configuration file (web.xml) inside &lt;</w:t>
      </w:r>
      <w:proofErr w:type="spellStart"/>
      <w:r w:rsidRPr="00E32E26">
        <w:rPr>
          <w:rFonts w:ascii="Helvetica" w:eastAsia="Times New Roman" w:hAnsi="Helvetica" w:cs="Helvetica"/>
          <w:color w:val="666666"/>
          <w:sz w:val="23"/>
          <w:szCs w:val="23"/>
        </w:rPr>
        <w:t>taglib</w:t>
      </w:r>
      <w:proofErr w:type="spellEnd"/>
      <w:r w:rsidRPr="00E32E26">
        <w:rPr>
          <w:rFonts w:ascii="Helvetica" w:eastAsia="Times New Roman" w:hAnsi="Helvetica" w:cs="Helvetica"/>
          <w:color w:val="666666"/>
          <w:sz w:val="23"/>
          <w:szCs w:val="23"/>
        </w:rPr>
        <w:t>&gt; tag as follows:</w:t>
      </w:r>
    </w:p>
    <w:p w:rsidR="00E32E26" w:rsidRPr="00E32E26" w:rsidRDefault="00E32E26" w:rsidP="00E32E26">
      <w:pPr>
        <w:spacing w:after="180" w:line="240" w:lineRule="auto"/>
        <w:textAlignment w:val="baseline"/>
        <w:rPr>
          <w:rFonts w:ascii="Courier New" w:eastAsia="Times New Roman" w:hAnsi="Courier New" w:cs="Courier New"/>
          <w:color w:val="666666"/>
          <w:sz w:val="24"/>
          <w:szCs w:val="24"/>
        </w:rPr>
      </w:pPr>
      <w:r w:rsidRPr="00E32E26">
        <w:rPr>
          <w:rFonts w:ascii="Courier New" w:eastAsia="Times New Roman" w:hAnsi="Courier New" w:cs="Courier New"/>
          <w:color w:val="666666"/>
          <w:sz w:val="24"/>
          <w:szCs w:val="24"/>
        </w:rPr>
        <w:lastRenderedPageBreak/>
        <w:object w:dxaOrig="1440" w:dyaOrig="1440">
          <v:shape id="_x0000_i1095" type="#_x0000_t75" style="width:136.5pt;height:69.75pt" o:ole="">
            <v:imagedata r:id="rId29" o:title=""/>
          </v:shape>
          <w:control r:id="rId38" w:name="DefaultOcxName8"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7</w:t>
            </w:r>
          </w:p>
        </w:tc>
        <w:tc>
          <w:tcPr>
            <w:tcW w:w="12195"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taglib</w:t>
            </w:r>
            <w:proofErr w:type="spellEnd"/>
            <w:r w:rsidRPr="00E32E26">
              <w:rPr>
                <w:rFonts w:ascii="inherit" w:eastAsia="Times New Roman" w:hAnsi="inherit" w:cs="Times New Roman"/>
                <w:color w:val="000000"/>
                <w:sz w:val="20"/>
                <w:szCs w:val="20"/>
                <w:bdr w:val="none" w:sz="0" w:space="0" w:color="auto" w:frame="1"/>
              </w:rPr>
              <w: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taglib-uri</w:t>
            </w:r>
            <w:proofErr w:type="spellEnd"/>
            <w:r w:rsidRPr="00E32E26">
              <w:rPr>
                <w:rFonts w:ascii="inherit" w:eastAsia="Times New Roman" w:hAnsi="inherit" w:cs="Times New Roman"/>
                <w:color w:val="000000"/>
                <w:sz w:val="20"/>
                <w:szCs w:val="20"/>
                <w:bdr w:val="none" w:sz="0" w:space="0" w:color="auto" w:frame="1"/>
              </w:rPr>
              <w:t>&gt;/WEB-INF/struts-</w:t>
            </w:r>
            <w:proofErr w:type="spellStart"/>
            <w:r w:rsidRPr="00E32E26">
              <w:rPr>
                <w:rFonts w:ascii="inherit" w:eastAsia="Times New Roman" w:hAnsi="inherit" w:cs="Times New Roman"/>
                <w:color w:val="000000"/>
                <w:sz w:val="20"/>
                <w:szCs w:val="20"/>
                <w:bdr w:val="none" w:sz="0" w:space="0" w:color="auto" w:frame="1"/>
              </w:rPr>
              <w:t>bean.tld</w:t>
            </w:r>
            <w:proofErr w:type="spellEnd"/>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taglib-uri</w:t>
            </w:r>
            <w:proofErr w:type="spellEnd"/>
            <w:r w:rsidRPr="00E32E26">
              <w:rPr>
                <w:rFonts w:ascii="inherit" w:eastAsia="Times New Roman" w:hAnsi="inherit" w:cs="Times New Roman"/>
                <w:color w:val="000000"/>
                <w:sz w:val="20"/>
                <w:szCs w:val="20"/>
                <w:bdr w:val="none" w:sz="0" w:space="0" w:color="auto" w:frame="1"/>
              </w:rPr>
              <w: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taglib</w:t>
            </w:r>
            <w:proofErr w:type="spellEnd"/>
            <w:r w:rsidRPr="00E32E26">
              <w:rPr>
                <w:rFonts w:ascii="inherit" w:eastAsia="Times New Roman" w:hAnsi="inherit" w:cs="Times New Roman"/>
                <w:color w:val="000000"/>
                <w:sz w:val="20"/>
                <w:szCs w:val="20"/>
                <w:bdr w:val="none" w:sz="0" w:space="0" w:color="auto" w:frame="1"/>
              </w:rPr>
              <w:t>-location&gt;/WEB-INF/struts-</w:t>
            </w:r>
            <w:proofErr w:type="spellStart"/>
            <w:r w:rsidRPr="00E32E26">
              <w:rPr>
                <w:rFonts w:ascii="inherit" w:eastAsia="Times New Roman" w:hAnsi="inherit" w:cs="Times New Roman"/>
                <w:color w:val="000000"/>
                <w:sz w:val="20"/>
                <w:szCs w:val="20"/>
                <w:bdr w:val="none" w:sz="0" w:space="0" w:color="auto" w:frame="1"/>
              </w:rPr>
              <w:t>bean.tld</w:t>
            </w:r>
            <w:proofErr w:type="spellEnd"/>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taglib</w:t>
            </w:r>
            <w:proofErr w:type="spellEnd"/>
            <w:r w:rsidRPr="00E32E26">
              <w:rPr>
                <w:rFonts w:ascii="inherit" w:eastAsia="Times New Roman" w:hAnsi="inherit" w:cs="Times New Roman"/>
                <w:color w:val="000000"/>
                <w:sz w:val="20"/>
                <w:szCs w:val="20"/>
                <w:bdr w:val="none" w:sz="0" w:space="0" w:color="auto" w:frame="1"/>
              </w:rPr>
              <w:t>-location&gt;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taglib</w:t>
            </w:r>
            <w:proofErr w:type="spellEnd"/>
            <w:r w:rsidRPr="00E32E26">
              <w:rPr>
                <w:rFonts w:ascii="inherit" w:eastAsia="Times New Roman" w:hAnsi="inherit" w:cs="Times New Roman"/>
                <w:color w:val="000000"/>
                <w:sz w:val="20"/>
                <w:szCs w:val="20"/>
                <w:bdr w:val="none" w:sz="0" w:space="0" w:color="auto" w:frame="1"/>
              </w:rPr>
              <w:t>&gt;</w:t>
            </w:r>
          </w:p>
        </w:tc>
      </w:tr>
    </w:tbl>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r w:rsidRPr="00E32E26">
        <w:rPr>
          <w:rFonts w:ascii="Helvetica" w:eastAsia="Times New Roman" w:hAnsi="Helvetica" w:cs="Helvetica"/>
          <w:color w:val="666666"/>
          <w:sz w:val="23"/>
          <w:szCs w:val="23"/>
        </w:rPr>
        <w:t> </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Q23. What’s the significance of logic tags in Struts?</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Use of logic tags in Struts helps in writing a clean and efficient code at presentation layer without use of </w:t>
      </w:r>
      <w:proofErr w:type="spellStart"/>
      <w:r w:rsidRPr="00E32E26">
        <w:rPr>
          <w:rFonts w:ascii="Helvetica" w:eastAsia="Times New Roman" w:hAnsi="Helvetica" w:cs="Helvetica"/>
          <w:color w:val="666666"/>
          <w:sz w:val="23"/>
          <w:szCs w:val="23"/>
        </w:rPr>
        <w:t>scriptlets</w:t>
      </w:r>
      <w:proofErr w:type="spellEnd"/>
      <w:r w:rsidRPr="00E32E26">
        <w:rPr>
          <w:rFonts w:ascii="Helvetica" w:eastAsia="Times New Roman" w:hAnsi="Helvetica" w:cs="Helvetica"/>
          <w:color w:val="666666"/>
          <w:sz w:val="23"/>
          <w:szCs w:val="23"/>
        </w:rPr>
        <w:t>.</w:t>
      </w:r>
    </w:p>
    <w:p w:rsidR="00E32E26" w:rsidRPr="00E32E26" w:rsidRDefault="00E32E26" w:rsidP="00E32E26">
      <w:pPr>
        <w:shd w:val="clear" w:color="auto" w:fill="FFFFFF"/>
        <w:spacing w:after="0" w:line="371" w:lineRule="atLeast"/>
        <w:textAlignment w:val="baseline"/>
        <w:rPr>
          <w:rFonts w:ascii="Helvetica" w:eastAsia="Times New Roman" w:hAnsi="Helvetica" w:cs="Helvetica"/>
          <w:color w:val="666666"/>
          <w:sz w:val="23"/>
          <w:szCs w:val="23"/>
        </w:rPr>
      </w:pPr>
      <w:r w:rsidRPr="00E32E26">
        <w:rPr>
          <w:rFonts w:ascii="inherit" w:eastAsia="Times New Roman" w:hAnsi="inherit" w:cs="Helvetica"/>
          <w:b/>
          <w:bCs/>
          <w:color w:val="000000"/>
          <w:sz w:val="23"/>
          <w:szCs w:val="23"/>
          <w:bdr w:val="none" w:sz="0" w:space="0" w:color="auto" w:frame="1"/>
        </w:rPr>
        <w:t xml:space="preserve">Q24. What are the two scope types for </w:t>
      </w:r>
      <w:proofErr w:type="spellStart"/>
      <w:r w:rsidRPr="00E32E26">
        <w:rPr>
          <w:rFonts w:ascii="inherit" w:eastAsia="Times New Roman" w:hAnsi="inherit" w:cs="Helvetica"/>
          <w:b/>
          <w:bCs/>
          <w:color w:val="000000"/>
          <w:sz w:val="23"/>
          <w:szCs w:val="23"/>
          <w:bdr w:val="none" w:sz="0" w:space="0" w:color="auto" w:frame="1"/>
        </w:rPr>
        <w:t>formbeans</w:t>
      </w:r>
      <w:proofErr w:type="spellEnd"/>
      <w:r w:rsidRPr="00E32E26">
        <w:rPr>
          <w:rFonts w:ascii="inherit" w:eastAsia="Times New Roman" w:hAnsi="inherit" w:cs="Helvetica"/>
          <w:b/>
          <w:bCs/>
          <w:color w:val="000000"/>
          <w:sz w:val="23"/>
          <w:szCs w:val="23"/>
          <w:bdr w:val="none" w:sz="0" w:space="0" w:color="auto" w:frame="1"/>
        </w:rPr>
        <w:t>?</w:t>
      </w:r>
    </w:p>
    <w:p w:rsidR="00E32E26" w:rsidRPr="00E32E26" w:rsidRDefault="00E32E26" w:rsidP="00E32E26">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1. Request Scope: </w:t>
      </w:r>
      <w:proofErr w:type="spellStart"/>
      <w:r w:rsidRPr="00E32E26">
        <w:rPr>
          <w:rFonts w:ascii="Helvetica" w:eastAsia="Times New Roman" w:hAnsi="Helvetica" w:cs="Helvetica"/>
          <w:color w:val="666666"/>
          <w:sz w:val="23"/>
          <w:szCs w:val="23"/>
        </w:rPr>
        <w:t>Formbean</w:t>
      </w:r>
      <w:proofErr w:type="spellEnd"/>
      <w:r w:rsidRPr="00E32E26">
        <w:rPr>
          <w:rFonts w:ascii="Helvetica" w:eastAsia="Times New Roman" w:hAnsi="Helvetica" w:cs="Helvetica"/>
          <w:color w:val="666666"/>
          <w:sz w:val="23"/>
          <w:szCs w:val="23"/>
        </w:rPr>
        <w:t xml:space="preserve"> values are available in the current request only</w:t>
      </w:r>
    </w:p>
    <w:p w:rsidR="00E32E26" w:rsidRPr="00E32E26" w:rsidRDefault="00E32E26" w:rsidP="00E32E26">
      <w:pPr>
        <w:spacing w:after="0" w:line="240" w:lineRule="auto"/>
        <w:rPr>
          <w:ins w:id="0" w:author="Unknown"/>
          <w:rFonts w:ascii="Times New Roman" w:eastAsia="Times New Roman" w:hAnsi="Times New Roman" w:cs="Times New Roman"/>
          <w:sz w:val="24"/>
          <w:szCs w:val="24"/>
        </w:rPr>
      </w:pPr>
      <w:ins w:id="1" w:author="Unknown">
        <w:r w:rsidRPr="00E32E26">
          <w:rPr>
            <w:rFonts w:ascii="Helvetica" w:eastAsia="Times New Roman" w:hAnsi="Helvetica" w:cs="Helvetica"/>
            <w:color w:val="666666"/>
            <w:sz w:val="23"/>
            <w:szCs w:val="23"/>
          </w:rPr>
          <w:br w:type="textWrapping" w:clear="all"/>
        </w:r>
      </w:ins>
    </w:p>
    <w:p w:rsidR="00E32E26" w:rsidRPr="00E32E26" w:rsidRDefault="00E32E26" w:rsidP="00E32E26">
      <w:pPr>
        <w:shd w:val="clear" w:color="auto" w:fill="FFFFFF"/>
        <w:spacing w:before="204" w:after="204" w:line="371" w:lineRule="atLeast"/>
        <w:textAlignment w:val="baseline"/>
        <w:rPr>
          <w:ins w:id="2" w:author="Unknown"/>
          <w:rFonts w:ascii="Helvetica" w:eastAsia="Times New Roman" w:hAnsi="Helvetica" w:cs="Helvetica"/>
          <w:color w:val="666666"/>
          <w:sz w:val="23"/>
          <w:szCs w:val="23"/>
        </w:rPr>
      </w:pPr>
      <w:ins w:id="3" w:author="Unknown">
        <w:r w:rsidRPr="00E32E26">
          <w:rPr>
            <w:rFonts w:ascii="Helvetica" w:eastAsia="Times New Roman" w:hAnsi="Helvetica" w:cs="Helvetica"/>
            <w:color w:val="666666"/>
            <w:sz w:val="23"/>
            <w:szCs w:val="23"/>
          </w:rPr>
          <w:t xml:space="preserve">2. Session Scope: </w:t>
        </w:r>
        <w:proofErr w:type="spellStart"/>
        <w:r w:rsidRPr="00E32E26">
          <w:rPr>
            <w:rFonts w:ascii="Helvetica" w:eastAsia="Times New Roman" w:hAnsi="Helvetica" w:cs="Helvetica"/>
            <w:color w:val="666666"/>
            <w:sz w:val="23"/>
            <w:szCs w:val="23"/>
          </w:rPr>
          <w:t>Formbean</w:t>
        </w:r>
        <w:proofErr w:type="spellEnd"/>
        <w:r w:rsidRPr="00E32E26">
          <w:rPr>
            <w:rFonts w:ascii="Helvetica" w:eastAsia="Times New Roman" w:hAnsi="Helvetica" w:cs="Helvetica"/>
            <w:color w:val="666666"/>
            <w:sz w:val="23"/>
            <w:szCs w:val="23"/>
          </w:rPr>
          <w:t xml:space="preserve"> values are available for all requests in the current session.</w:t>
        </w:r>
      </w:ins>
    </w:p>
    <w:p w:rsidR="00E32E26" w:rsidRPr="00E32E26" w:rsidRDefault="00E32E26" w:rsidP="00E32E26">
      <w:pPr>
        <w:shd w:val="clear" w:color="auto" w:fill="FFFFFF"/>
        <w:spacing w:after="0" w:line="371" w:lineRule="atLeast"/>
        <w:textAlignment w:val="baseline"/>
        <w:rPr>
          <w:ins w:id="4" w:author="Unknown"/>
          <w:rFonts w:ascii="Helvetica" w:eastAsia="Times New Roman" w:hAnsi="Helvetica" w:cs="Helvetica"/>
          <w:color w:val="666666"/>
          <w:sz w:val="23"/>
          <w:szCs w:val="23"/>
        </w:rPr>
      </w:pPr>
      <w:ins w:id="5" w:author="Unknown">
        <w:r w:rsidRPr="00E32E26">
          <w:rPr>
            <w:rFonts w:ascii="inherit" w:eastAsia="Times New Roman" w:hAnsi="inherit" w:cs="Helvetica"/>
            <w:b/>
            <w:bCs/>
            <w:color w:val="000000"/>
            <w:sz w:val="23"/>
            <w:szCs w:val="23"/>
            <w:bdr w:val="none" w:sz="0" w:space="0" w:color="auto" w:frame="1"/>
          </w:rPr>
          <w:t>Q25. How can we group related actions in one group in Struts?</w:t>
        </w:r>
      </w:ins>
    </w:p>
    <w:p w:rsidR="00E32E26" w:rsidRPr="00E32E26" w:rsidRDefault="00E32E26" w:rsidP="00E32E26">
      <w:pPr>
        <w:shd w:val="clear" w:color="auto" w:fill="FFFFFF"/>
        <w:spacing w:before="204" w:after="204" w:line="371" w:lineRule="atLeast"/>
        <w:textAlignment w:val="baseline"/>
        <w:rPr>
          <w:ins w:id="6" w:author="Unknown"/>
          <w:rFonts w:ascii="Helvetica" w:eastAsia="Times New Roman" w:hAnsi="Helvetica" w:cs="Helvetica"/>
          <w:color w:val="666666"/>
          <w:sz w:val="23"/>
          <w:szCs w:val="23"/>
        </w:rPr>
      </w:pPr>
      <w:proofErr w:type="spellStart"/>
      <w:ins w:id="7"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To group multiple related actions in one group, we can use </w:t>
        </w:r>
        <w:proofErr w:type="spellStart"/>
        <w:r w:rsidRPr="00E32E26">
          <w:rPr>
            <w:rFonts w:ascii="Helvetica" w:eastAsia="Times New Roman" w:hAnsi="Helvetica" w:cs="Helvetica"/>
            <w:color w:val="666666"/>
            <w:sz w:val="23"/>
            <w:szCs w:val="23"/>
          </w:rPr>
          <w:t>DispatcherAction</w:t>
        </w:r>
        <w:proofErr w:type="spellEnd"/>
        <w:r w:rsidRPr="00E32E26">
          <w:rPr>
            <w:rFonts w:ascii="Helvetica" w:eastAsia="Times New Roman" w:hAnsi="Helvetica" w:cs="Helvetica"/>
            <w:color w:val="666666"/>
            <w:sz w:val="23"/>
            <w:szCs w:val="23"/>
          </w:rPr>
          <w:t xml:space="preserve"> class.</w:t>
        </w:r>
      </w:ins>
    </w:p>
    <w:p w:rsidR="00E32E26" w:rsidRPr="00E32E26" w:rsidRDefault="00E32E26" w:rsidP="00E32E26">
      <w:pPr>
        <w:shd w:val="clear" w:color="auto" w:fill="FFFFFF"/>
        <w:spacing w:after="0" w:line="371" w:lineRule="atLeast"/>
        <w:textAlignment w:val="baseline"/>
        <w:rPr>
          <w:ins w:id="8" w:author="Unknown"/>
          <w:rFonts w:ascii="Helvetica" w:eastAsia="Times New Roman" w:hAnsi="Helvetica" w:cs="Helvetica"/>
          <w:color w:val="666666"/>
          <w:sz w:val="23"/>
          <w:szCs w:val="23"/>
        </w:rPr>
      </w:pPr>
      <w:ins w:id="9" w:author="Unknown">
        <w:r w:rsidRPr="00E32E26">
          <w:rPr>
            <w:rFonts w:ascii="inherit" w:eastAsia="Times New Roman" w:hAnsi="inherit" w:cs="Helvetica"/>
            <w:b/>
            <w:bCs/>
            <w:color w:val="000000"/>
            <w:sz w:val="23"/>
            <w:szCs w:val="23"/>
            <w:bdr w:val="none" w:sz="0" w:space="0" w:color="auto" w:frame="1"/>
          </w:rPr>
          <w:t xml:space="preserve">Q26. When should we use </w:t>
        </w:r>
        <w:proofErr w:type="spellStart"/>
        <w:r w:rsidRPr="00E32E26">
          <w:rPr>
            <w:rFonts w:ascii="inherit" w:eastAsia="Times New Roman" w:hAnsi="inherit" w:cs="Helvetica"/>
            <w:b/>
            <w:bCs/>
            <w:color w:val="000000"/>
            <w:sz w:val="23"/>
            <w:szCs w:val="23"/>
            <w:bdr w:val="none" w:sz="0" w:space="0" w:color="auto" w:frame="1"/>
          </w:rPr>
          <w:t>SwtichAction</w:t>
        </w:r>
        <w:proofErr w:type="spellEnd"/>
        <w:r w:rsidRPr="00E32E26">
          <w:rPr>
            <w:rFonts w:ascii="inherit" w:eastAsia="Times New Roman" w:hAnsi="inherit" w:cs="Helvetica"/>
            <w:b/>
            <w:bCs/>
            <w:color w:val="000000"/>
            <w:sz w:val="23"/>
            <w:szCs w:val="23"/>
            <w:bdr w:val="none" w:sz="0" w:space="0" w:color="auto" w:frame="1"/>
          </w:rPr>
          <w:t>?</w:t>
        </w:r>
      </w:ins>
    </w:p>
    <w:p w:rsidR="00E32E26" w:rsidRPr="00E32E26" w:rsidRDefault="00E32E26" w:rsidP="00E32E26">
      <w:pPr>
        <w:shd w:val="clear" w:color="auto" w:fill="FFFFFF"/>
        <w:spacing w:after="0" w:line="371" w:lineRule="atLeast"/>
        <w:textAlignment w:val="baseline"/>
        <w:rPr>
          <w:ins w:id="10" w:author="Unknown"/>
          <w:rFonts w:ascii="Helvetica" w:eastAsia="Times New Roman" w:hAnsi="Helvetica" w:cs="Helvetica"/>
          <w:color w:val="666666"/>
          <w:sz w:val="23"/>
          <w:szCs w:val="23"/>
        </w:rPr>
      </w:pPr>
      <w:proofErr w:type="spellStart"/>
      <w:ins w:id="11"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The best scenario to use </w:t>
        </w:r>
        <w:proofErr w:type="spellStart"/>
        <w:r w:rsidRPr="00E32E26">
          <w:rPr>
            <w:rFonts w:ascii="Helvetica" w:eastAsia="Times New Roman" w:hAnsi="Helvetica" w:cs="Helvetica"/>
            <w:color w:val="666666"/>
            <w:sz w:val="23"/>
            <w:szCs w:val="23"/>
          </w:rPr>
          <w:t>SwitchAction</w:t>
        </w:r>
        <w:proofErr w:type="spellEnd"/>
        <w:r w:rsidRPr="00E32E26">
          <w:rPr>
            <w:rFonts w:ascii="Helvetica" w:eastAsia="Times New Roman" w:hAnsi="Helvetica" w:cs="Helvetica"/>
            <w:color w:val="666666"/>
            <w:sz w:val="23"/>
            <w:szCs w:val="23"/>
          </w:rPr>
          <w:t xml:space="preserve"> class is when we have a modular application with multiple modules working separately. Using </w:t>
        </w:r>
        <w:proofErr w:type="spellStart"/>
        <w:r w:rsidRPr="00E32E26">
          <w:rPr>
            <w:rFonts w:ascii="Helvetica" w:eastAsia="Times New Roman" w:hAnsi="Helvetica" w:cs="Helvetica"/>
            <w:color w:val="666666"/>
            <w:sz w:val="23"/>
            <w:szCs w:val="23"/>
          </w:rPr>
          <w:t>SwitchAction</w:t>
        </w:r>
        <w:proofErr w:type="spellEnd"/>
        <w:r w:rsidRPr="00E32E26">
          <w:rPr>
            <w:rFonts w:ascii="Helvetica" w:eastAsia="Times New Roman" w:hAnsi="Helvetica" w:cs="Helvetica"/>
            <w:color w:val="666666"/>
            <w:sz w:val="23"/>
            <w:szCs w:val="23"/>
          </w:rPr>
          <w:t xml:space="preserve"> class we can switch from a resource in one module to another resource in some different module of the application.</w:t>
        </w:r>
        <w:r w:rsidRPr="00E32E26">
          <w:rPr>
            <w:rFonts w:ascii="Helvetica" w:eastAsia="Times New Roman" w:hAnsi="Helvetica" w:cs="Helvetica"/>
            <w:color w:val="666666"/>
            <w:sz w:val="23"/>
            <w:szCs w:val="23"/>
          </w:rPr>
          <w:br/>
        </w:r>
        <w:r w:rsidRPr="00E32E26">
          <w:rPr>
            <w:rFonts w:ascii="inherit" w:eastAsia="Times New Roman" w:hAnsi="inherit" w:cs="Helvetica"/>
            <w:b/>
            <w:bCs/>
            <w:color w:val="000000"/>
            <w:sz w:val="23"/>
            <w:szCs w:val="23"/>
            <w:bdr w:val="none" w:sz="0" w:space="0" w:color="auto" w:frame="1"/>
          </w:rPr>
          <w:t>Q27. What are the benefits of Struts framework?</w:t>
        </w:r>
      </w:ins>
    </w:p>
    <w:p w:rsidR="00E32E26" w:rsidRPr="00E32E26" w:rsidRDefault="00E32E26" w:rsidP="00E32E26">
      <w:pPr>
        <w:shd w:val="clear" w:color="auto" w:fill="FFFFFF"/>
        <w:spacing w:before="204" w:after="204" w:line="371" w:lineRule="atLeast"/>
        <w:textAlignment w:val="baseline"/>
        <w:rPr>
          <w:ins w:id="12" w:author="Unknown"/>
          <w:rFonts w:ascii="Helvetica" w:eastAsia="Times New Roman" w:hAnsi="Helvetica" w:cs="Helvetica"/>
          <w:color w:val="666666"/>
          <w:sz w:val="23"/>
          <w:szCs w:val="23"/>
        </w:rPr>
      </w:pPr>
      <w:proofErr w:type="spellStart"/>
      <w:ins w:id="13"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Struts is based on MVC and hence there is a good separation of different layers in Struts which makes Struts applications development and customization easy. Use of different configuration files makes Struts applications easily configurable. Also, Struts is open source and hence, cost effective.</w:t>
        </w:r>
      </w:ins>
    </w:p>
    <w:p w:rsidR="00E32E26" w:rsidRPr="00E32E26" w:rsidRDefault="00E32E26" w:rsidP="00E32E26">
      <w:pPr>
        <w:shd w:val="clear" w:color="auto" w:fill="FFFFFF"/>
        <w:spacing w:after="0" w:line="371" w:lineRule="atLeast"/>
        <w:textAlignment w:val="baseline"/>
        <w:rPr>
          <w:ins w:id="14" w:author="Unknown"/>
          <w:rFonts w:ascii="Helvetica" w:eastAsia="Times New Roman" w:hAnsi="Helvetica" w:cs="Helvetica"/>
          <w:color w:val="666666"/>
          <w:sz w:val="23"/>
          <w:szCs w:val="23"/>
        </w:rPr>
      </w:pPr>
      <w:ins w:id="15" w:author="Unknown">
        <w:r w:rsidRPr="00E32E26">
          <w:rPr>
            <w:rFonts w:ascii="inherit" w:eastAsia="Times New Roman" w:hAnsi="inherit" w:cs="Helvetica"/>
            <w:b/>
            <w:bCs/>
            <w:color w:val="000000"/>
            <w:sz w:val="23"/>
            <w:szCs w:val="23"/>
            <w:bdr w:val="none" w:sz="0" w:space="0" w:color="auto" w:frame="1"/>
          </w:rPr>
          <w:lastRenderedPageBreak/>
          <w:t>Q28. What steps are required to for an application migration from Struts1 to Struts2?</w:t>
        </w:r>
      </w:ins>
    </w:p>
    <w:p w:rsidR="00E32E26" w:rsidRPr="00E32E26" w:rsidRDefault="00E32E26" w:rsidP="00E32E26">
      <w:pPr>
        <w:shd w:val="clear" w:color="auto" w:fill="FFFFFF"/>
        <w:spacing w:before="204" w:after="204" w:line="371" w:lineRule="atLeast"/>
        <w:textAlignment w:val="baseline"/>
        <w:rPr>
          <w:ins w:id="16" w:author="Unknown"/>
          <w:rFonts w:ascii="Helvetica" w:eastAsia="Times New Roman" w:hAnsi="Helvetica" w:cs="Helvetica"/>
          <w:color w:val="666666"/>
          <w:sz w:val="23"/>
          <w:szCs w:val="23"/>
        </w:rPr>
      </w:pPr>
      <w:proofErr w:type="spellStart"/>
      <w:ins w:id="17"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Following Steps are required for Struts1 to Struts2 migration:</w:t>
        </w:r>
      </w:ins>
    </w:p>
    <w:p w:rsidR="00E32E26" w:rsidRPr="00E32E26" w:rsidRDefault="00E32E26" w:rsidP="00E32E26">
      <w:pPr>
        <w:numPr>
          <w:ilvl w:val="0"/>
          <w:numId w:val="10"/>
        </w:numPr>
        <w:shd w:val="clear" w:color="auto" w:fill="FFFFFF"/>
        <w:spacing w:after="0" w:line="371" w:lineRule="atLeast"/>
        <w:ind w:left="465" w:firstLine="0"/>
        <w:textAlignment w:val="baseline"/>
        <w:rPr>
          <w:ins w:id="18" w:author="Unknown"/>
          <w:rFonts w:ascii="inherit" w:eastAsia="Times New Roman" w:hAnsi="inherit" w:cs="Helvetica"/>
          <w:color w:val="666666"/>
          <w:sz w:val="23"/>
          <w:szCs w:val="23"/>
        </w:rPr>
      </w:pPr>
      <w:ins w:id="19" w:author="Unknown">
        <w:r w:rsidRPr="00E32E26">
          <w:rPr>
            <w:rFonts w:ascii="inherit" w:eastAsia="Times New Roman" w:hAnsi="inherit" w:cs="Helvetica"/>
            <w:color w:val="666666"/>
            <w:sz w:val="23"/>
            <w:szCs w:val="23"/>
          </w:rPr>
          <w:t xml:space="preserve">Move Struts1 </w:t>
        </w:r>
        <w:proofErr w:type="spellStart"/>
        <w:r w:rsidRPr="00E32E26">
          <w:rPr>
            <w:rFonts w:ascii="inherit" w:eastAsia="Times New Roman" w:hAnsi="inherit" w:cs="Helvetica"/>
            <w:color w:val="666666"/>
            <w:sz w:val="23"/>
            <w:szCs w:val="23"/>
          </w:rPr>
          <w:t>actionForm</w:t>
        </w:r>
        <w:proofErr w:type="spellEnd"/>
        <w:r w:rsidRPr="00E32E26">
          <w:rPr>
            <w:rFonts w:ascii="inherit" w:eastAsia="Times New Roman" w:hAnsi="inherit" w:cs="Helvetica"/>
            <w:color w:val="666666"/>
            <w:sz w:val="23"/>
            <w:szCs w:val="23"/>
          </w:rPr>
          <w:t xml:space="preserve"> to Struts2 POJO.</w:t>
        </w:r>
      </w:ins>
    </w:p>
    <w:p w:rsidR="00E32E26" w:rsidRPr="00E32E26" w:rsidRDefault="00E32E26" w:rsidP="00E32E26">
      <w:pPr>
        <w:numPr>
          <w:ilvl w:val="0"/>
          <w:numId w:val="10"/>
        </w:numPr>
        <w:shd w:val="clear" w:color="auto" w:fill="FFFFFF"/>
        <w:spacing w:after="0" w:line="371" w:lineRule="atLeast"/>
        <w:ind w:left="465" w:firstLine="0"/>
        <w:textAlignment w:val="baseline"/>
        <w:rPr>
          <w:ins w:id="20" w:author="Unknown"/>
          <w:rFonts w:ascii="inherit" w:eastAsia="Times New Roman" w:hAnsi="inherit" w:cs="Helvetica"/>
          <w:color w:val="666666"/>
          <w:sz w:val="23"/>
          <w:szCs w:val="23"/>
        </w:rPr>
      </w:pPr>
      <w:ins w:id="21" w:author="Unknown">
        <w:r w:rsidRPr="00E32E26">
          <w:rPr>
            <w:rFonts w:ascii="inherit" w:eastAsia="Times New Roman" w:hAnsi="inherit" w:cs="Helvetica"/>
            <w:color w:val="666666"/>
            <w:sz w:val="23"/>
            <w:szCs w:val="23"/>
          </w:rPr>
          <w:t>Convert Struts1 configuration file (struts-config.xml) to Struts2 configuration file (struts.xml)</w:t>
        </w:r>
      </w:ins>
    </w:p>
    <w:p w:rsidR="00E32E26" w:rsidRPr="00E32E26" w:rsidRDefault="00E32E26" w:rsidP="00E32E26">
      <w:pPr>
        <w:shd w:val="clear" w:color="auto" w:fill="FFFFFF"/>
        <w:spacing w:after="0" w:line="371" w:lineRule="atLeast"/>
        <w:textAlignment w:val="baseline"/>
        <w:rPr>
          <w:ins w:id="22" w:author="Unknown"/>
          <w:rFonts w:ascii="Helvetica" w:eastAsia="Times New Roman" w:hAnsi="Helvetica" w:cs="Helvetica"/>
          <w:color w:val="666666"/>
          <w:sz w:val="23"/>
          <w:szCs w:val="23"/>
        </w:rPr>
      </w:pPr>
      <w:ins w:id="23" w:author="Unknown">
        <w:r w:rsidRPr="00E32E26">
          <w:rPr>
            <w:rFonts w:ascii="inherit" w:eastAsia="Times New Roman" w:hAnsi="inherit" w:cs="Helvetica"/>
            <w:b/>
            <w:bCs/>
            <w:color w:val="000000"/>
            <w:sz w:val="23"/>
            <w:szCs w:val="23"/>
            <w:bdr w:val="none" w:sz="0" w:space="0" w:color="auto" w:frame="1"/>
          </w:rPr>
          <w:t>Q29. How properties of a form are validated in Struts?</w:t>
        </w:r>
      </w:ins>
    </w:p>
    <w:p w:rsidR="00E32E26" w:rsidRPr="00E32E26" w:rsidRDefault="00E32E26" w:rsidP="00E32E26">
      <w:pPr>
        <w:shd w:val="clear" w:color="auto" w:fill="FFFFFF"/>
        <w:spacing w:before="204" w:after="204" w:line="371" w:lineRule="atLeast"/>
        <w:textAlignment w:val="baseline"/>
        <w:rPr>
          <w:ins w:id="24" w:author="Unknown"/>
          <w:rFonts w:ascii="Helvetica" w:eastAsia="Times New Roman" w:hAnsi="Helvetica" w:cs="Helvetica"/>
          <w:color w:val="666666"/>
          <w:sz w:val="23"/>
          <w:szCs w:val="23"/>
        </w:rPr>
      </w:pPr>
      <w:proofErr w:type="spellStart"/>
      <w:ins w:id="25"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For validation of populated properties, </w:t>
        </w:r>
        <w:proofErr w:type="gramStart"/>
        <w:r w:rsidRPr="00E32E26">
          <w:rPr>
            <w:rFonts w:ascii="Helvetica" w:eastAsia="Times New Roman" w:hAnsi="Helvetica" w:cs="Helvetica"/>
            <w:color w:val="666666"/>
            <w:sz w:val="23"/>
            <w:szCs w:val="23"/>
          </w:rPr>
          <w:t>validate(</w:t>
        </w:r>
        <w:proofErr w:type="gramEnd"/>
        <w:r w:rsidRPr="00E32E26">
          <w:rPr>
            <w:rFonts w:ascii="Helvetica" w:eastAsia="Times New Roman" w:hAnsi="Helvetica" w:cs="Helvetica"/>
            <w:color w:val="666666"/>
            <w:sz w:val="23"/>
            <w:szCs w:val="23"/>
          </w:rPr>
          <w:t xml:space="preserve">) method of </w:t>
        </w:r>
        <w:proofErr w:type="spellStart"/>
        <w:r w:rsidRPr="00E32E26">
          <w:rPr>
            <w:rFonts w:ascii="Helvetica" w:eastAsia="Times New Roman" w:hAnsi="Helvetica" w:cs="Helvetica"/>
            <w:color w:val="666666"/>
            <w:sz w:val="23"/>
            <w:szCs w:val="23"/>
          </w:rPr>
          <w:t>ActionForm</w:t>
        </w:r>
        <w:proofErr w:type="spellEnd"/>
        <w:r w:rsidRPr="00E32E26">
          <w:rPr>
            <w:rFonts w:ascii="Helvetica" w:eastAsia="Times New Roman" w:hAnsi="Helvetica" w:cs="Helvetica"/>
            <w:color w:val="666666"/>
            <w:sz w:val="23"/>
            <w:szCs w:val="23"/>
          </w:rPr>
          <w:t xml:space="preserve"> class is used before handling the control of </w:t>
        </w:r>
        <w:proofErr w:type="spellStart"/>
        <w:r w:rsidRPr="00E32E26">
          <w:rPr>
            <w:rFonts w:ascii="Helvetica" w:eastAsia="Times New Roman" w:hAnsi="Helvetica" w:cs="Helvetica"/>
            <w:color w:val="666666"/>
            <w:sz w:val="23"/>
            <w:szCs w:val="23"/>
          </w:rPr>
          <w:t>formbean</w:t>
        </w:r>
        <w:proofErr w:type="spellEnd"/>
        <w:r w:rsidRPr="00E32E26">
          <w:rPr>
            <w:rFonts w:ascii="Helvetica" w:eastAsia="Times New Roman" w:hAnsi="Helvetica" w:cs="Helvetica"/>
            <w:color w:val="666666"/>
            <w:sz w:val="23"/>
            <w:szCs w:val="23"/>
          </w:rPr>
          <w:t xml:space="preserve"> to Action class.</w:t>
        </w:r>
      </w:ins>
    </w:p>
    <w:p w:rsidR="00E32E26" w:rsidRPr="00E32E26" w:rsidRDefault="00E32E26" w:rsidP="00E32E26">
      <w:pPr>
        <w:shd w:val="clear" w:color="auto" w:fill="FFFFFF"/>
        <w:spacing w:after="0" w:line="371" w:lineRule="atLeast"/>
        <w:textAlignment w:val="baseline"/>
        <w:rPr>
          <w:ins w:id="26" w:author="Unknown"/>
          <w:rFonts w:ascii="Helvetica" w:eastAsia="Times New Roman" w:hAnsi="Helvetica" w:cs="Helvetica"/>
          <w:color w:val="666666"/>
          <w:sz w:val="23"/>
          <w:szCs w:val="23"/>
        </w:rPr>
      </w:pPr>
      <w:ins w:id="27" w:author="Unknown">
        <w:r w:rsidRPr="00E32E26">
          <w:rPr>
            <w:rFonts w:ascii="inherit" w:eastAsia="Times New Roman" w:hAnsi="inherit" w:cs="Helvetica"/>
            <w:b/>
            <w:bCs/>
            <w:color w:val="000000"/>
            <w:sz w:val="23"/>
            <w:szCs w:val="23"/>
            <w:bdr w:val="none" w:sz="0" w:space="0" w:color="auto" w:frame="1"/>
          </w:rPr>
          <w:t xml:space="preserve">Q30. What’s the use of reset method of </w:t>
        </w:r>
        <w:proofErr w:type="spellStart"/>
        <w:r w:rsidRPr="00E32E26">
          <w:rPr>
            <w:rFonts w:ascii="inherit" w:eastAsia="Times New Roman" w:hAnsi="inherit" w:cs="Helvetica"/>
            <w:b/>
            <w:bCs/>
            <w:color w:val="000000"/>
            <w:sz w:val="23"/>
            <w:szCs w:val="23"/>
            <w:bdr w:val="none" w:sz="0" w:space="0" w:color="auto" w:frame="1"/>
          </w:rPr>
          <w:t>ActionForm</w:t>
        </w:r>
        <w:proofErr w:type="spellEnd"/>
        <w:r w:rsidRPr="00E32E26">
          <w:rPr>
            <w:rFonts w:ascii="inherit" w:eastAsia="Times New Roman" w:hAnsi="inherit" w:cs="Helvetica"/>
            <w:b/>
            <w:bCs/>
            <w:color w:val="000000"/>
            <w:sz w:val="23"/>
            <w:szCs w:val="23"/>
            <w:bdr w:val="none" w:sz="0" w:space="0" w:color="auto" w:frame="1"/>
          </w:rPr>
          <w:t xml:space="preserve"> class?</w:t>
        </w:r>
      </w:ins>
    </w:p>
    <w:p w:rsidR="00E32E26" w:rsidRPr="00E32E26" w:rsidRDefault="00E32E26" w:rsidP="00E32E26">
      <w:pPr>
        <w:shd w:val="clear" w:color="auto" w:fill="FFFFFF"/>
        <w:spacing w:before="204" w:after="204" w:line="371" w:lineRule="atLeast"/>
        <w:textAlignment w:val="baseline"/>
        <w:rPr>
          <w:ins w:id="28" w:author="Unknown"/>
          <w:rFonts w:ascii="Helvetica" w:eastAsia="Times New Roman" w:hAnsi="Helvetica" w:cs="Helvetica"/>
          <w:color w:val="666666"/>
          <w:sz w:val="23"/>
          <w:szCs w:val="23"/>
        </w:rPr>
      </w:pPr>
      <w:proofErr w:type="spellStart"/>
      <w:ins w:id="29"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reset method of </w:t>
        </w:r>
        <w:proofErr w:type="spellStart"/>
        <w:r w:rsidRPr="00E32E26">
          <w:rPr>
            <w:rFonts w:ascii="Helvetica" w:eastAsia="Times New Roman" w:hAnsi="Helvetica" w:cs="Helvetica"/>
            <w:color w:val="666666"/>
            <w:sz w:val="23"/>
            <w:szCs w:val="23"/>
          </w:rPr>
          <w:t>actionForm</w:t>
        </w:r>
        <w:proofErr w:type="spellEnd"/>
        <w:r w:rsidRPr="00E32E26">
          <w:rPr>
            <w:rFonts w:ascii="Helvetica" w:eastAsia="Times New Roman" w:hAnsi="Helvetica" w:cs="Helvetica"/>
            <w:color w:val="666666"/>
            <w:sz w:val="23"/>
            <w:szCs w:val="23"/>
          </w:rPr>
          <w:t xml:space="preserve"> class is used to clear the values of a form before initiation of a new request.</w:t>
        </w:r>
      </w:ins>
    </w:p>
    <w:p w:rsidR="00E32E26" w:rsidRPr="00E32E26" w:rsidRDefault="00E32E26" w:rsidP="00E32E26">
      <w:pPr>
        <w:shd w:val="clear" w:color="auto" w:fill="FFFFFF"/>
        <w:spacing w:after="0" w:line="371" w:lineRule="atLeast"/>
        <w:textAlignment w:val="baseline"/>
        <w:rPr>
          <w:ins w:id="30" w:author="Unknown"/>
          <w:rFonts w:ascii="Helvetica" w:eastAsia="Times New Roman" w:hAnsi="Helvetica" w:cs="Helvetica"/>
          <w:color w:val="666666"/>
          <w:sz w:val="23"/>
          <w:szCs w:val="23"/>
        </w:rPr>
      </w:pPr>
      <w:ins w:id="31" w:author="Unknown">
        <w:r w:rsidRPr="00E32E26">
          <w:rPr>
            <w:rFonts w:ascii="inherit" w:eastAsia="Times New Roman" w:hAnsi="inherit" w:cs="Helvetica"/>
            <w:b/>
            <w:bCs/>
            <w:color w:val="000000"/>
            <w:sz w:val="23"/>
            <w:szCs w:val="23"/>
            <w:bdr w:val="none" w:sz="0" w:space="0" w:color="auto" w:frame="1"/>
          </w:rPr>
          <w:t>Q31. What are disadvantages of Struts?</w:t>
        </w:r>
      </w:ins>
    </w:p>
    <w:p w:rsidR="00E32E26" w:rsidRPr="00E32E26" w:rsidRDefault="00E32E26" w:rsidP="00E32E26">
      <w:pPr>
        <w:shd w:val="clear" w:color="auto" w:fill="FFFFFF"/>
        <w:spacing w:before="204" w:after="204" w:line="371" w:lineRule="atLeast"/>
        <w:textAlignment w:val="baseline"/>
        <w:rPr>
          <w:ins w:id="32" w:author="Unknown"/>
          <w:rFonts w:ascii="Helvetica" w:eastAsia="Times New Roman" w:hAnsi="Helvetica" w:cs="Helvetica"/>
          <w:color w:val="666666"/>
          <w:sz w:val="23"/>
          <w:szCs w:val="23"/>
        </w:rPr>
      </w:pPr>
      <w:proofErr w:type="spellStart"/>
      <w:ins w:id="33"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Although Struts have large number of advantages associated, it also requires bigger learning curve and also reduces transparency in the development process.</w:t>
        </w:r>
      </w:ins>
    </w:p>
    <w:p w:rsidR="00E32E26" w:rsidRPr="00E32E26" w:rsidRDefault="00E32E26" w:rsidP="00E32E26">
      <w:pPr>
        <w:shd w:val="clear" w:color="auto" w:fill="FFFFFF"/>
        <w:spacing w:before="204" w:after="204" w:line="371" w:lineRule="atLeast"/>
        <w:textAlignment w:val="baseline"/>
        <w:rPr>
          <w:ins w:id="34" w:author="Unknown"/>
          <w:rFonts w:ascii="Helvetica" w:eastAsia="Times New Roman" w:hAnsi="Helvetica" w:cs="Helvetica"/>
          <w:color w:val="666666"/>
          <w:sz w:val="23"/>
          <w:szCs w:val="23"/>
        </w:rPr>
      </w:pPr>
      <w:ins w:id="35" w:author="Unknown">
        <w:r w:rsidRPr="00E32E26">
          <w:rPr>
            <w:rFonts w:ascii="Helvetica" w:eastAsia="Times New Roman" w:hAnsi="Helvetica" w:cs="Helvetica"/>
            <w:color w:val="666666"/>
            <w:sz w:val="23"/>
            <w:szCs w:val="23"/>
          </w:rPr>
          <w:t>Struts also lack proper documentation and for many of its components, users are unable to get proper online resources for help.</w:t>
        </w:r>
      </w:ins>
    </w:p>
    <w:p w:rsidR="00E32E26" w:rsidRPr="00E32E26" w:rsidRDefault="00E32E26" w:rsidP="00E32E26">
      <w:pPr>
        <w:shd w:val="clear" w:color="auto" w:fill="FFFFFF"/>
        <w:spacing w:after="0" w:line="371" w:lineRule="atLeast"/>
        <w:textAlignment w:val="baseline"/>
        <w:rPr>
          <w:ins w:id="36" w:author="Unknown"/>
          <w:rFonts w:ascii="Helvetica" w:eastAsia="Times New Roman" w:hAnsi="Helvetica" w:cs="Helvetica"/>
          <w:color w:val="666666"/>
          <w:sz w:val="23"/>
          <w:szCs w:val="23"/>
        </w:rPr>
      </w:pPr>
      <w:ins w:id="37" w:author="Unknown">
        <w:r w:rsidRPr="00E32E26">
          <w:rPr>
            <w:rFonts w:ascii="inherit" w:eastAsia="Times New Roman" w:hAnsi="inherit" w:cs="Helvetica"/>
            <w:b/>
            <w:bCs/>
            <w:color w:val="000000"/>
            <w:sz w:val="23"/>
            <w:szCs w:val="23"/>
            <w:bdr w:val="none" w:sz="0" w:space="0" w:color="auto" w:frame="1"/>
          </w:rPr>
          <w:t xml:space="preserve">Q32. What’s the use of </w:t>
        </w:r>
        <w:proofErr w:type="spellStart"/>
        <w:r w:rsidRPr="00E32E26">
          <w:rPr>
            <w:rFonts w:ascii="inherit" w:eastAsia="Times New Roman" w:hAnsi="inherit" w:cs="Helvetica"/>
            <w:b/>
            <w:bCs/>
            <w:color w:val="000000"/>
            <w:sz w:val="23"/>
            <w:szCs w:val="23"/>
            <w:bdr w:val="none" w:sz="0" w:space="0" w:color="auto" w:frame="1"/>
          </w:rPr>
          <w:t>resourcebundle.properties</w:t>
        </w:r>
        <w:proofErr w:type="spellEnd"/>
        <w:r w:rsidRPr="00E32E26">
          <w:rPr>
            <w:rFonts w:ascii="inherit" w:eastAsia="Times New Roman" w:hAnsi="inherit" w:cs="Helvetica"/>
            <w:b/>
            <w:bCs/>
            <w:color w:val="000000"/>
            <w:sz w:val="23"/>
            <w:szCs w:val="23"/>
            <w:bdr w:val="none" w:sz="0" w:space="0" w:color="auto" w:frame="1"/>
          </w:rPr>
          <w:t xml:space="preserve"> file in Struts Validation framework?</w:t>
        </w:r>
      </w:ins>
    </w:p>
    <w:p w:rsidR="00E32E26" w:rsidRPr="00E32E26" w:rsidRDefault="00E32E26" w:rsidP="00E32E26">
      <w:pPr>
        <w:shd w:val="clear" w:color="auto" w:fill="FFFFFF"/>
        <w:spacing w:before="204" w:after="204" w:line="371" w:lineRule="atLeast"/>
        <w:textAlignment w:val="baseline"/>
        <w:rPr>
          <w:ins w:id="38" w:author="Unknown"/>
          <w:rFonts w:ascii="Helvetica" w:eastAsia="Times New Roman" w:hAnsi="Helvetica" w:cs="Helvetica"/>
          <w:color w:val="666666"/>
          <w:sz w:val="23"/>
          <w:szCs w:val="23"/>
        </w:rPr>
      </w:pPr>
      <w:proofErr w:type="spellStart"/>
      <w:ins w:id="39"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w:t>
        </w:r>
        <w:proofErr w:type="spellStart"/>
        <w:r w:rsidRPr="00E32E26">
          <w:rPr>
            <w:rFonts w:ascii="Helvetica" w:eastAsia="Times New Roman" w:hAnsi="Helvetica" w:cs="Helvetica"/>
            <w:color w:val="666666"/>
            <w:sz w:val="23"/>
            <w:szCs w:val="23"/>
          </w:rPr>
          <w:t>resourcebundle.properties</w:t>
        </w:r>
        <w:proofErr w:type="spellEnd"/>
        <w:r w:rsidRPr="00E32E26">
          <w:rPr>
            <w:rFonts w:ascii="Helvetica" w:eastAsia="Times New Roman" w:hAnsi="Helvetica" w:cs="Helvetica"/>
            <w:color w:val="666666"/>
            <w:sz w:val="23"/>
            <w:szCs w:val="23"/>
          </w:rPr>
          <w:t xml:space="preserve"> file is used to define specific error messages in key value pairs for any possible errors that may occur in the code.</w:t>
        </w:r>
      </w:ins>
    </w:p>
    <w:p w:rsidR="00E32E26" w:rsidRPr="00E32E26" w:rsidRDefault="00E32E26" w:rsidP="00E32E26">
      <w:pPr>
        <w:shd w:val="clear" w:color="auto" w:fill="FFFFFF"/>
        <w:spacing w:before="204" w:after="204" w:line="371" w:lineRule="atLeast"/>
        <w:textAlignment w:val="baseline"/>
        <w:rPr>
          <w:ins w:id="40" w:author="Unknown"/>
          <w:rFonts w:ascii="Helvetica" w:eastAsia="Times New Roman" w:hAnsi="Helvetica" w:cs="Helvetica"/>
          <w:color w:val="666666"/>
          <w:sz w:val="23"/>
          <w:szCs w:val="23"/>
        </w:rPr>
      </w:pPr>
      <w:ins w:id="41" w:author="Unknown">
        <w:r w:rsidRPr="00E32E26">
          <w:rPr>
            <w:rFonts w:ascii="Helvetica" w:eastAsia="Times New Roman" w:hAnsi="Helvetica" w:cs="Helvetica"/>
            <w:color w:val="666666"/>
            <w:sz w:val="23"/>
            <w:szCs w:val="23"/>
          </w:rPr>
          <w:t>This approach helps to keep the code clean as developer doesn’t need to embed all error messages inside code.</w:t>
        </w:r>
      </w:ins>
    </w:p>
    <w:p w:rsidR="00E32E26" w:rsidRPr="00E32E26" w:rsidRDefault="00E32E26" w:rsidP="00E32E26">
      <w:pPr>
        <w:shd w:val="clear" w:color="auto" w:fill="FFFFFF"/>
        <w:spacing w:after="0" w:line="371" w:lineRule="atLeast"/>
        <w:textAlignment w:val="baseline"/>
        <w:rPr>
          <w:ins w:id="42" w:author="Unknown"/>
          <w:rFonts w:ascii="Helvetica" w:eastAsia="Times New Roman" w:hAnsi="Helvetica" w:cs="Helvetica"/>
          <w:color w:val="666666"/>
          <w:sz w:val="23"/>
          <w:szCs w:val="23"/>
        </w:rPr>
      </w:pPr>
      <w:ins w:id="43" w:author="Unknown">
        <w:r w:rsidRPr="00E32E26">
          <w:rPr>
            <w:rFonts w:ascii="inherit" w:eastAsia="Times New Roman" w:hAnsi="inherit" w:cs="Helvetica"/>
            <w:b/>
            <w:bCs/>
            <w:color w:val="000000"/>
            <w:sz w:val="23"/>
            <w:szCs w:val="23"/>
            <w:bdr w:val="none" w:sz="0" w:space="0" w:color="auto" w:frame="1"/>
          </w:rPr>
          <w:t xml:space="preserve">Q33. Can I have html form property without associated getter and setter </w:t>
        </w:r>
        <w:proofErr w:type="spellStart"/>
        <w:r w:rsidRPr="00E32E26">
          <w:rPr>
            <w:rFonts w:ascii="inherit" w:eastAsia="Times New Roman" w:hAnsi="inherit" w:cs="Helvetica"/>
            <w:b/>
            <w:bCs/>
            <w:color w:val="000000"/>
            <w:sz w:val="23"/>
            <w:szCs w:val="23"/>
            <w:bdr w:val="none" w:sz="0" w:space="0" w:color="auto" w:frame="1"/>
          </w:rPr>
          <w:t>formbean</w:t>
        </w:r>
        <w:proofErr w:type="spellEnd"/>
        <w:r w:rsidRPr="00E32E26">
          <w:rPr>
            <w:rFonts w:ascii="inherit" w:eastAsia="Times New Roman" w:hAnsi="inherit" w:cs="Helvetica"/>
            <w:b/>
            <w:bCs/>
            <w:color w:val="000000"/>
            <w:sz w:val="23"/>
            <w:szCs w:val="23"/>
            <w:bdr w:val="none" w:sz="0" w:space="0" w:color="auto" w:frame="1"/>
          </w:rPr>
          <w:t xml:space="preserve"> methods?</w:t>
        </w:r>
      </w:ins>
    </w:p>
    <w:p w:rsidR="00E32E26" w:rsidRPr="00E32E26" w:rsidRDefault="00E32E26" w:rsidP="00E32E26">
      <w:pPr>
        <w:shd w:val="clear" w:color="auto" w:fill="FFFFFF"/>
        <w:spacing w:before="204" w:after="204" w:line="371" w:lineRule="atLeast"/>
        <w:textAlignment w:val="baseline"/>
        <w:rPr>
          <w:ins w:id="44" w:author="Unknown"/>
          <w:rFonts w:ascii="Helvetica" w:eastAsia="Times New Roman" w:hAnsi="Helvetica" w:cs="Helvetica"/>
          <w:color w:val="666666"/>
          <w:sz w:val="23"/>
          <w:szCs w:val="23"/>
        </w:rPr>
      </w:pPr>
      <w:proofErr w:type="spellStart"/>
      <w:ins w:id="45"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For each html form property, getter and setter methods in the </w:t>
        </w:r>
        <w:proofErr w:type="spellStart"/>
        <w:r w:rsidRPr="00E32E26">
          <w:rPr>
            <w:rFonts w:ascii="Helvetica" w:eastAsia="Times New Roman" w:hAnsi="Helvetica" w:cs="Helvetica"/>
            <w:color w:val="666666"/>
            <w:sz w:val="23"/>
            <w:szCs w:val="23"/>
          </w:rPr>
          <w:t>formbean</w:t>
        </w:r>
        <w:proofErr w:type="spellEnd"/>
        <w:r w:rsidRPr="00E32E26">
          <w:rPr>
            <w:rFonts w:ascii="Helvetica" w:eastAsia="Times New Roman" w:hAnsi="Helvetica" w:cs="Helvetica"/>
            <w:color w:val="666666"/>
            <w:sz w:val="23"/>
            <w:szCs w:val="23"/>
          </w:rPr>
          <w:t xml:space="preserve"> must be defined otherwise application results in an error.</w:t>
        </w:r>
      </w:ins>
    </w:p>
    <w:p w:rsidR="00E32E26" w:rsidRPr="00E32E26" w:rsidRDefault="00E32E26" w:rsidP="00E32E26">
      <w:pPr>
        <w:shd w:val="clear" w:color="auto" w:fill="FFFFFF"/>
        <w:spacing w:after="0" w:line="371" w:lineRule="atLeast"/>
        <w:textAlignment w:val="baseline"/>
        <w:rPr>
          <w:ins w:id="46" w:author="Unknown"/>
          <w:rFonts w:ascii="Helvetica" w:eastAsia="Times New Roman" w:hAnsi="Helvetica" w:cs="Helvetica"/>
          <w:color w:val="666666"/>
          <w:sz w:val="23"/>
          <w:szCs w:val="23"/>
        </w:rPr>
      </w:pPr>
      <w:ins w:id="47" w:author="Unknown">
        <w:r w:rsidRPr="00E32E26">
          <w:rPr>
            <w:rFonts w:ascii="inherit" w:eastAsia="Times New Roman" w:hAnsi="inherit" w:cs="Helvetica"/>
            <w:b/>
            <w:bCs/>
            <w:color w:val="000000"/>
            <w:sz w:val="23"/>
            <w:szCs w:val="23"/>
            <w:bdr w:val="none" w:sz="0" w:space="0" w:color="auto" w:frame="1"/>
          </w:rPr>
          <w:t>Q34. How many servlet controllers are used in a Struts Application?</w:t>
        </w:r>
      </w:ins>
    </w:p>
    <w:p w:rsidR="00E32E26" w:rsidRPr="00E32E26" w:rsidRDefault="00E32E26" w:rsidP="00E32E26">
      <w:pPr>
        <w:shd w:val="clear" w:color="auto" w:fill="FFFFFF"/>
        <w:spacing w:before="204" w:after="204" w:line="371" w:lineRule="atLeast"/>
        <w:textAlignment w:val="baseline"/>
        <w:rPr>
          <w:ins w:id="48" w:author="Unknown"/>
          <w:rFonts w:ascii="Helvetica" w:eastAsia="Times New Roman" w:hAnsi="Helvetica" w:cs="Helvetica"/>
          <w:color w:val="666666"/>
          <w:sz w:val="23"/>
          <w:szCs w:val="23"/>
        </w:rPr>
      </w:pPr>
      <w:proofErr w:type="spellStart"/>
      <w:ins w:id="49" w:author="Unknown">
        <w:r w:rsidRPr="00E32E26">
          <w:rPr>
            <w:rFonts w:ascii="Helvetica" w:eastAsia="Times New Roman" w:hAnsi="Helvetica" w:cs="Helvetica"/>
            <w:color w:val="666666"/>
            <w:sz w:val="23"/>
            <w:szCs w:val="23"/>
          </w:rPr>
          <w:lastRenderedPageBreak/>
          <w:t>Ans</w:t>
        </w:r>
        <w:proofErr w:type="spellEnd"/>
        <w:r w:rsidRPr="00E32E26">
          <w:rPr>
            <w:rFonts w:ascii="Helvetica" w:eastAsia="Times New Roman" w:hAnsi="Helvetica" w:cs="Helvetica"/>
            <w:color w:val="666666"/>
            <w:sz w:val="23"/>
            <w:szCs w:val="23"/>
          </w:rPr>
          <w:t>: Struts framework works on the concept of centralized control approach and the whole application is controlled by a single servlet controller. Hence, we require only one servlet controller in a servlet application.</w:t>
        </w:r>
      </w:ins>
    </w:p>
    <w:p w:rsidR="00E32E26" w:rsidRPr="00E32E26" w:rsidRDefault="00E32E26" w:rsidP="00E32E26">
      <w:pPr>
        <w:shd w:val="clear" w:color="auto" w:fill="FFFFFF"/>
        <w:spacing w:after="0" w:line="371" w:lineRule="atLeast"/>
        <w:textAlignment w:val="baseline"/>
        <w:rPr>
          <w:ins w:id="50" w:author="Unknown"/>
          <w:rFonts w:ascii="Helvetica" w:eastAsia="Times New Roman" w:hAnsi="Helvetica" w:cs="Helvetica"/>
          <w:color w:val="666666"/>
          <w:sz w:val="23"/>
          <w:szCs w:val="23"/>
        </w:rPr>
      </w:pPr>
      <w:ins w:id="51" w:author="Unknown">
        <w:r w:rsidRPr="00E32E26">
          <w:rPr>
            <w:rFonts w:ascii="inherit" w:eastAsia="Times New Roman" w:hAnsi="inherit" w:cs="Helvetica"/>
            <w:b/>
            <w:bCs/>
            <w:color w:val="000000"/>
            <w:sz w:val="23"/>
            <w:szCs w:val="23"/>
            <w:bdr w:val="none" w:sz="0" w:space="0" w:color="auto" w:frame="1"/>
          </w:rPr>
          <w:t>Q35. For a single Struts application, can we have multiple struts-config.xml files?</w:t>
        </w:r>
      </w:ins>
    </w:p>
    <w:p w:rsidR="00E32E26" w:rsidRPr="00E32E26" w:rsidRDefault="00E32E26" w:rsidP="00E32E26">
      <w:pPr>
        <w:shd w:val="clear" w:color="auto" w:fill="FFFFFF"/>
        <w:spacing w:before="204" w:after="204" w:line="371" w:lineRule="atLeast"/>
        <w:textAlignment w:val="baseline"/>
        <w:rPr>
          <w:ins w:id="52" w:author="Unknown"/>
          <w:rFonts w:ascii="Helvetica" w:eastAsia="Times New Roman" w:hAnsi="Helvetica" w:cs="Helvetica"/>
          <w:color w:val="666666"/>
          <w:sz w:val="23"/>
          <w:szCs w:val="23"/>
        </w:rPr>
      </w:pPr>
      <w:proofErr w:type="spellStart"/>
      <w:ins w:id="53"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We can have any number of Struts-config.xml files for a single application.</w:t>
        </w:r>
      </w:ins>
    </w:p>
    <w:p w:rsidR="00E32E26" w:rsidRPr="00E32E26" w:rsidRDefault="00E32E26" w:rsidP="00E32E26">
      <w:pPr>
        <w:shd w:val="clear" w:color="auto" w:fill="FFFFFF"/>
        <w:spacing w:before="204" w:after="204" w:line="371" w:lineRule="atLeast"/>
        <w:textAlignment w:val="baseline"/>
        <w:rPr>
          <w:ins w:id="54" w:author="Unknown"/>
          <w:rFonts w:ascii="Helvetica" w:eastAsia="Times New Roman" w:hAnsi="Helvetica" w:cs="Helvetica"/>
          <w:color w:val="666666"/>
          <w:sz w:val="23"/>
          <w:szCs w:val="23"/>
        </w:rPr>
      </w:pPr>
      <w:ins w:id="55" w:author="Unknown">
        <w:r w:rsidRPr="00E32E26">
          <w:rPr>
            <w:rFonts w:ascii="Helvetica" w:eastAsia="Times New Roman" w:hAnsi="Helvetica" w:cs="Helvetica"/>
            <w:color w:val="666666"/>
            <w:sz w:val="23"/>
            <w:szCs w:val="23"/>
          </w:rPr>
          <w:t>We need following configurations for this:</w:t>
        </w:r>
      </w:ins>
    </w:p>
    <w:p w:rsidR="00E32E26" w:rsidRPr="00E32E26" w:rsidRDefault="00E32E26" w:rsidP="00E32E26">
      <w:pPr>
        <w:spacing w:after="180" w:line="240" w:lineRule="auto"/>
        <w:textAlignment w:val="baseline"/>
        <w:rPr>
          <w:ins w:id="56" w:author="Unknown"/>
          <w:rFonts w:ascii="Courier New" w:eastAsia="Times New Roman" w:hAnsi="Courier New" w:cs="Courier New"/>
          <w:color w:val="666666"/>
          <w:sz w:val="24"/>
          <w:szCs w:val="24"/>
        </w:rPr>
      </w:pPr>
      <w:ins w:id="57" w:author="Unknown">
        <w:r w:rsidRPr="00E32E26">
          <w:rPr>
            <w:rFonts w:ascii="Courier New" w:eastAsia="Times New Roman" w:hAnsi="Courier New" w:cs="Courier New"/>
            <w:color w:val="666666"/>
            <w:sz w:val="24"/>
            <w:szCs w:val="24"/>
          </w:rPr>
          <w:object w:dxaOrig="1440" w:dyaOrig="1440">
            <v:shape id="_x0000_i1094" type="#_x0000_t75" style="width:136.5pt;height:69.75pt" o:ole="">
              <v:imagedata r:id="rId29" o:title=""/>
            </v:shape>
            <w:control r:id="rId39" w:name="DefaultOcxName9" w:shapeid="_x0000_i1094"/>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7</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8</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9</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10</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17</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18</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19</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20</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27</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28</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29</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30</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31</w:t>
            </w:r>
          </w:p>
        </w:tc>
        <w:tc>
          <w:tcPr>
            <w:tcW w:w="12090"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&lt;servlet&gt;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&lt;servlet-name&gt;action&lt;/servlet-name&gt;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&lt;servlet-class&gt;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proofErr w:type="spellStart"/>
            <w:r w:rsidRPr="00E32E26">
              <w:rPr>
                <w:rFonts w:ascii="inherit" w:eastAsia="Times New Roman" w:hAnsi="inherit" w:cs="Times New Roman"/>
                <w:color w:val="000000"/>
                <w:sz w:val="20"/>
                <w:szCs w:val="20"/>
                <w:bdr w:val="none" w:sz="0" w:space="0" w:color="auto" w:frame="1"/>
              </w:rPr>
              <w:t>org.apache.struts.action.ActionServlet</w:t>
            </w:r>
            <w:proofErr w:type="spellEnd"/>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&lt;/servlet-class&gt;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init-param</w:t>
            </w:r>
            <w:proofErr w:type="spellEnd"/>
            <w:r w:rsidRPr="00E32E26">
              <w:rPr>
                <w:rFonts w:ascii="inherit" w:eastAsia="Times New Roman" w:hAnsi="inherit" w:cs="Times New Roman"/>
                <w:color w:val="000000"/>
                <w:sz w:val="20"/>
                <w:szCs w:val="20"/>
                <w:bdr w:val="none" w:sz="0" w:space="0" w:color="auto" w:frame="1"/>
              </w:rPr>
              <w: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param</w:t>
            </w:r>
            <w:proofErr w:type="spellEnd"/>
            <w:r w:rsidRPr="00E32E26">
              <w:rPr>
                <w:rFonts w:ascii="inherit" w:eastAsia="Times New Roman" w:hAnsi="inherit" w:cs="Times New Roman"/>
                <w:color w:val="000000"/>
                <w:sz w:val="20"/>
                <w:szCs w:val="20"/>
                <w:bdr w:val="none" w:sz="0" w:space="0" w:color="auto" w:frame="1"/>
              </w:rPr>
              <w:t>-name&gt;</w:t>
            </w:r>
            <w:proofErr w:type="spellStart"/>
            <w:r w:rsidRPr="00E32E26">
              <w:rPr>
                <w:rFonts w:ascii="inherit" w:eastAsia="Times New Roman" w:hAnsi="inherit" w:cs="Times New Roman"/>
                <w:color w:val="000000"/>
                <w:sz w:val="20"/>
                <w:szCs w:val="20"/>
                <w:bdr w:val="none" w:sz="0" w:space="0" w:color="auto" w:frame="1"/>
              </w:rPr>
              <w:t>config</w:t>
            </w:r>
            <w:proofErr w:type="spellEnd"/>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param</w:t>
            </w:r>
            <w:proofErr w:type="spellEnd"/>
            <w:r w:rsidRPr="00E32E26">
              <w:rPr>
                <w:rFonts w:ascii="inherit" w:eastAsia="Times New Roman" w:hAnsi="inherit" w:cs="Times New Roman"/>
                <w:color w:val="000000"/>
                <w:sz w:val="20"/>
                <w:szCs w:val="20"/>
                <w:bdr w:val="none" w:sz="0" w:space="0" w:color="auto" w:frame="1"/>
              </w:rPr>
              <w:t>-name&gt;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param</w:t>
            </w:r>
            <w:proofErr w:type="spellEnd"/>
            <w:r w:rsidRPr="00E32E26">
              <w:rPr>
                <w:rFonts w:ascii="inherit" w:eastAsia="Times New Roman" w:hAnsi="inherit" w:cs="Times New Roman"/>
                <w:color w:val="000000"/>
                <w:sz w:val="20"/>
                <w:szCs w:val="20"/>
                <w:bdr w:val="none" w:sz="0" w:space="0" w:color="auto" w:frame="1"/>
              </w:rPr>
              <w:t>-value&gt;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/WEB-INF/struts-config.xml</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/WEB-INF/struts-config_user.xml</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/WEB-INF/struts-config_admin.xml</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param</w:t>
            </w:r>
            <w:proofErr w:type="spellEnd"/>
            <w:r w:rsidRPr="00E32E26">
              <w:rPr>
                <w:rFonts w:ascii="inherit" w:eastAsia="Times New Roman" w:hAnsi="inherit" w:cs="Times New Roman"/>
                <w:color w:val="000000"/>
                <w:sz w:val="20"/>
                <w:szCs w:val="20"/>
                <w:bdr w:val="none" w:sz="0" w:space="0" w:color="auto" w:frame="1"/>
              </w:rPr>
              <w:t>-value&gt;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w:t>
            </w:r>
            <w:proofErr w:type="spellStart"/>
            <w:r w:rsidRPr="00E32E26">
              <w:rPr>
                <w:rFonts w:ascii="inherit" w:eastAsia="Times New Roman" w:hAnsi="inherit" w:cs="Times New Roman"/>
                <w:color w:val="000000"/>
                <w:sz w:val="20"/>
                <w:szCs w:val="20"/>
                <w:bdr w:val="none" w:sz="0" w:space="0" w:color="auto" w:frame="1"/>
              </w:rPr>
              <w:t>init-param</w:t>
            </w:r>
            <w:proofErr w:type="spellEnd"/>
            <w:r w:rsidRPr="00E32E26">
              <w:rPr>
                <w:rFonts w:ascii="inherit" w:eastAsia="Times New Roman" w:hAnsi="inherit" w:cs="Times New Roman"/>
                <w:color w:val="000000"/>
                <w:sz w:val="20"/>
                <w:szCs w:val="20"/>
                <w:bdr w:val="none" w:sz="0" w:space="0" w:color="auto" w:frame="1"/>
              </w:rPr>
              <w: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&lt;/servlet&gt;</w:t>
            </w:r>
          </w:p>
        </w:tc>
      </w:tr>
    </w:tbl>
    <w:p w:rsidR="00E32E26" w:rsidRPr="00E32E26" w:rsidRDefault="00E32E26" w:rsidP="00E32E26">
      <w:pPr>
        <w:shd w:val="clear" w:color="auto" w:fill="FFFFFF"/>
        <w:spacing w:before="204" w:after="204" w:line="371" w:lineRule="atLeast"/>
        <w:textAlignment w:val="baseline"/>
        <w:rPr>
          <w:ins w:id="58" w:author="Unknown"/>
          <w:rFonts w:ascii="Helvetica" w:eastAsia="Times New Roman" w:hAnsi="Helvetica" w:cs="Helvetica"/>
          <w:color w:val="666666"/>
          <w:sz w:val="23"/>
          <w:szCs w:val="23"/>
        </w:rPr>
      </w:pPr>
      <w:ins w:id="59" w:author="Unknown">
        <w:r w:rsidRPr="00E32E26">
          <w:rPr>
            <w:rFonts w:ascii="Helvetica" w:eastAsia="Times New Roman" w:hAnsi="Helvetica" w:cs="Helvetica"/>
            <w:color w:val="666666"/>
            <w:sz w:val="23"/>
            <w:szCs w:val="23"/>
          </w:rPr>
          <w:t> </w:t>
        </w:r>
      </w:ins>
    </w:p>
    <w:p w:rsidR="00E32E26" w:rsidRPr="00E32E26" w:rsidRDefault="00E32E26" w:rsidP="00E32E26">
      <w:pPr>
        <w:shd w:val="clear" w:color="auto" w:fill="FFFFFF"/>
        <w:spacing w:after="0" w:line="371" w:lineRule="atLeast"/>
        <w:textAlignment w:val="baseline"/>
        <w:rPr>
          <w:ins w:id="60" w:author="Unknown"/>
          <w:rFonts w:ascii="Helvetica" w:eastAsia="Times New Roman" w:hAnsi="Helvetica" w:cs="Helvetica"/>
          <w:color w:val="666666"/>
          <w:sz w:val="23"/>
          <w:szCs w:val="23"/>
        </w:rPr>
      </w:pPr>
      <w:ins w:id="61" w:author="Unknown">
        <w:r w:rsidRPr="00E32E26">
          <w:rPr>
            <w:rFonts w:ascii="inherit" w:eastAsia="Times New Roman" w:hAnsi="inherit" w:cs="Helvetica"/>
            <w:b/>
            <w:bCs/>
            <w:color w:val="000000"/>
            <w:sz w:val="23"/>
            <w:szCs w:val="23"/>
            <w:bdr w:val="none" w:sz="0" w:space="0" w:color="auto" w:frame="1"/>
          </w:rPr>
          <w:lastRenderedPageBreak/>
          <w:t>Q36. Which model components are supported by Struts?</w:t>
        </w:r>
      </w:ins>
    </w:p>
    <w:p w:rsidR="00E32E26" w:rsidRPr="00E32E26" w:rsidRDefault="00E32E26" w:rsidP="00E32E26">
      <w:pPr>
        <w:shd w:val="clear" w:color="auto" w:fill="FFFFFF"/>
        <w:spacing w:before="204" w:after="204" w:line="371" w:lineRule="atLeast"/>
        <w:textAlignment w:val="baseline"/>
        <w:rPr>
          <w:ins w:id="62" w:author="Unknown"/>
          <w:rFonts w:ascii="Helvetica" w:eastAsia="Times New Roman" w:hAnsi="Helvetica" w:cs="Helvetica"/>
          <w:color w:val="666666"/>
          <w:sz w:val="23"/>
          <w:szCs w:val="23"/>
        </w:rPr>
      </w:pPr>
      <w:proofErr w:type="spellStart"/>
      <w:ins w:id="63"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Struts support all types of models including Java beans, EJB, CORBA. However, Struts doesn’t have any in-built support for any specific model and it’s the developer’s choice to opt for any model.</w:t>
        </w:r>
      </w:ins>
    </w:p>
    <w:p w:rsidR="00E32E26" w:rsidRPr="00E32E26" w:rsidRDefault="00E32E26" w:rsidP="00E32E26">
      <w:pPr>
        <w:shd w:val="clear" w:color="auto" w:fill="FFFFFF"/>
        <w:spacing w:after="0" w:line="371" w:lineRule="atLeast"/>
        <w:textAlignment w:val="baseline"/>
        <w:rPr>
          <w:ins w:id="64" w:author="Unknown"/>
          <w:rFonts w:ascii="Helvetica" w:eastAsia="Times New Roman" w:hAnsi="Helvetica" w:cs="Helvetica"/>
          <w:color w:val="666666"/>
          <w:sz w:val="23"/>
          <w:szCs w:val="23"/>
        </w:rPr>
      </w:pPr>
      <w:ins w:id="65" w:author="Unknown">
        <w:r w:rsidRPr="00E32E26">
          <w:rPr>
            <w:rFonts w:ascii="inherit" w:eastAsia="Times New Roman" w:hAnsi="inherit" w:cs="Helvetica"/>
            <w:b/>
            <w:bCs/>
            <w:color w:val="000000"/>
            <w:sz w:val="23"/>
            <w:szCs w:val="23"/>
            <w:bdr w:val="none" w:sz="0" w:space="0" w:color="auto" w:frame="1"/>
          </w:rPr>
          <w:t xml:space="preserve">Q37. When it’s useful to use </w:t>
        </w:r>
        <w:proofErr w:type="spellStart"/>
        <w:r w:rsidRPr="00E32E26">
          <w:rPr>
            <w:rFonts w:ascii="inherit" w:eastAsia="Times New Roman" w:hAnsi="inherit" w:cs="Helvetica"/>
            <w:b/>
            <w:bCs/>
            <w:color w:val="000000"/>
            <w:sz w:val="23"/>
            <w:szCs w:val="23"/>
            <w:bdr w:val="none" w:sz="0" w:space="0" w:color="auto" w:frame="1"/>
          </w:rPr>
          <w:t>IncludeAction</w:t>
        </w:r>
        <w:proofErr w:type="spellEnd"/>
        <w:r w:rsidRPr="00E32E26">
          <w:rPr>
            <w:rFonts w:ascii="inherit" w:eastAsia="Times New Roman" w:hAnsi="inherit" w:cs="Helvetica"/>
            <w:b/>
            <w:bCs/>
            <w:color w:val="000000"/>
            <w:sz w:val="23"/>
            <w:szCs w:val="23"/>
            <w:bdr w:val="none" w:sz="0" w:space="0" w:color="auto" w:frame="1"/>
          </w:rPr>
          <w:t>?</w:t>
        </w:r>
      </w:ins>
    </w:p>
    <w:p w:rsidR="00E32E26" w:rsidRPr="00E32E26" w:rsidRDefault="00E32E26" w:rsidP="00E32E26">
      <w:pPr>
        <w:shd w:val="clear" w:color="auto" w:fill="FFFFFF"/>
        <w:spacing w:before="204" w:after="204" w:line="371" w:lineRule="atLeast"/>
        <w:textAlignment w:val="baseline"/>
        <w:rPr>
          <w:ins w:id="66" w:author="Unknown"/>
          <w:rFonts w:ascii="Helvetica" w:eastAsia="Times New Roman" w:hAnsi="Helvetica" w:cs="Helvetica"/>
          <w:color w:val="666666"/>
          <w:sz w:val="23"/>
          <w:szCs w:val="23"/>
        </w:rPr>
      </w:pPr>
      <w:proofErr w:type="spellStart"/>
      <w:ins w:id="67"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w:t>
        </w:r>
        <w:proofErr w:type="spellStart"/>
        <w:r w:rsidRPr="00E32E26">
          <w:rPr>
            <w:rFonts w:ascii="Helvetica" w:eastAsia="Times New Roman" w:hAnsi="Helvetica" w:cs="Helvetica"/>
            <w:color w:val="666666"/>
            <w:sz w:val="23"/>
            <w:szCs w:val="23"/>
          </w:rPr>
          <w:t>IncludeAction</w:t>
        </w:r>
        <w:proofErr w:type="spellEnd"/>
        <w:r w:rsidRPr="00E32E26">
          <w:rPr>
            <w:rFonts w:ascii="Helvetica" w:eastAsia="Times New Roman" w:hAnsi="Helvetica" w:cs="Helvetica"/>
            <w:color w:val="666666"/>
            <w:sz w:val="23"/>
            <w:szCs w:val="23"/>
          </w:rPr>
          <w:t xml:space="preserve"> is action class provided by Struts which is useful when </w:t>
        </w:r>
        <w:proofErr w:type="gramStart"/>
        <w:r w:rsidRPr="00E32E26">
          <w:rPr>
            <w:rFonts w:ascii="Helvetica" w:eastAsia="Times New Roman" w:hAnsi="Helvetica" w:cs="Helvetica"/>
            <w:color w:val="666666"/>
            <w:sz w:val="23"/>
            <w:szCs w:val="23"/>
          </w:rPr>
          <w:t>an integration</w:t>
        </w:r>
        <w:proofErr w:type="gramEnd"/>
        <w:r w:rsidRPr="00E32E26">
          <w:rPr>
            <w:rFonts w:ascii="Helvetica" w:eastAsia="Times New Roman" w:hAnsi="Helvetica" w:cs="Helvetica"/>
            <w:color w:val="666666"/>
            <w:sz w:val="23"/>
            <w:szCs w:val="23"/>
          </w:rPr>
          <w:t xml:space="preserve"> is required between Struts and Servlet based application.</w:t>
        </w:r>
      </w:ins>
    </w:p>
    <w:p w:rsidR="00E32E26" w:rsidRPr="00E32E26" w:rsidRDefault="00E32E26" w:rsidP="00E32E26">
      <w:pPr>
        <w:shd w:val="clear" w:color="auto" w:fill="FFFFFF"/>
        <w:spacing w:after="0" w:line="371" w:lineRule="atLeast"/>
        <w:textAlignment w:val="baseline"/>
        <w:rPr>
          <w:ins w:id="68" w:author="Unknown"/>
          <w:rFonts w:ascii="Helvetica" w:eastAsia="Times New Roman" w:hAnsi="Helvetica" w:cs="Helvetica"/>
          <w:color w:val="666666"/>
          <w:sz w:val="23"/>
          <w:szCs w:val="23"/>
        </w:rPr>
      </w:pPr>
      <w:ins w:id="69" w:author="Unknown">
        <w:r w:rsidRPr="00E32E26">
          <w:rPr>
            <w:rFonts w:ascii="inherit" w:eastAsia="Times New Roman" w:hAnsi="inherit" w:cs="Helvetica"/>
            <w:b/>
            <w:bCs/>
            <w:color w:val="000000"/>
            <w:sz w:val="23"/>
            <w:szCs w:val="23"/>
            <w:bdr w:val="none" w:sz="0" w:space="0" w:color="auto" w:frame="1"/>
          </w:rPr>
          <w:t xml:space="preserve">Q38. Is Struts </w:t>
        </w:r>
        <w:proofErr w:type="gramStart"/>
        <w:r w:rsidRPr="00E32E26">
          <w:rPr>
            <w:rFonts w:ascii="inherit" w:eastAsia="Times New Roman" w:hAnsi="inherit" w:cs="Helvetica"/>
            <w:b/>
            <w:bCs/>
            <w:color w:val="000000"/>
            <w:sz w:val="23"/>
            <w:szCs w:val="23"/>
            <w:bdr w:val="none" w:sz="0" w:space="0" w:color="auto" w:frame="1"/>
          </w:rPr>
          <w:t>thread</w:t>
        </w:r>
        <w:proofErr w:type="gramEnd"/>
        <w:r w:rsidRPr="00E32E26">
          <w:rPr>
            <w:rFonts w:ascii="inherit" w:eastAsia="Times New Roman" w:hAnsi="inherit" w:cs="Helvetica"/>
            <w:b/>
            <w:bCs/>
            <w:color w:val="000000"/>
            <w:sz w:val="23"/>
            <w:szCs w:val="23"/>
            <w:bdr w:val="none" w:sz="0" w:space="0" w:color="auto" w:frame="1"/>
          </w:rPr>
          <w:t xml:space="preserve"> safe?</w:t>
        </w:r>
      </w:ins>
    </w:p>
    <w:p w:rsidR="00E32E26" w:rsidRPr="00E32E26" w:rsidRDefault="00E32E26" w:rsidP="00E32E26">
      <w:pPr>
        <w:shd w:val="clear" w:color="auto" w:fill="FFFFFF"/>
        <w:spacing w:before="204" w:after="204" w:line="371" w:lineRule="atLeast"/>
        <w:textAlignment w:val="baseline"/>
        <w:rPr>
          <w:ins w:id="70" w:author="Unknown"/>
          <w:rFonts w:ascii="Helvetica" w:eastAsia="Times New Roman" w:hAnsi="Helvetica" w:cs="Helvetica"/>
          <w:color w:val="666666"/>
          <w:sz w:val="23"/>
          <w:szCs w:val="23"/>
        </w:rPr>
      </w:pPr>
      <w:proofErr w:type="spellStart"/>
      <w:ins w:id="71"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Yes Struts are </w:t>
        </w:r>
        <w:proofErr w:type="gramStart"/>
        <w:r w:rsidRPr="00E32E26">
          <w:rPr>
            <w:rFonts w:ascii="Helvetica" w:eastAsia="Times New Roman" w:hAnsi="Helvetica" w:cs="Helvetica"/>
            <w:color w:val="666666"/>
            <w:sz w:val="23"/>
            <w:szCs w:val="23"/>
          </w:rPr>
          <w:t>thread</w:t>
        </w:r>
        <w:proofErr w:type="gramEnd"/>
        <w:r w:rsidRPr="00E32E26">
          <w:rPr>
            <w:rFonts w:ascii="Helvetica" w:eastAsia="Times New Roman" w:hAnsi="Helvetica" w:cs="Helvetica"/>
            <w:color w:val="666666"/>
            <w:sz w:val="23"/>
            <w:szCs w:val="23"/>
          </w:rPr>
          <w:t xml:space="preserve"> safe. In Struts, a new servlet object is not required to handle each request; rather a new thread of action class object is used for each new request.</w:t>
        </w:r>
      </w:ins>
    </w:p>
    <w:p w:rsidR="00E32E26" w:rsidRPr="00E32E26" w:rsidRDefault="00E32E26" w:rsidP="00E32E26">
      <w:pPr>
        <w:shd w:val="clear" w:color="auto" w:fill="FFFFFF"/>
        <w:spacing w:after="0" w:line="371" w:lineRule="atLeast"/>
        <w:textAlignment w:val="baseline"/>
        <w:rPr>
          <w:ins w:id="72" w:author="Unknown"/>
          <w:rFonts w:ascii="Helvetica" w:eastAsia="Times New Roman" w:hAnsi="Helvetica" w:cs="Helvetica"/>
          <w:color w:val="666666"/>
          <w:sz w:val="23"/>
          <w:szCs w:val="23"/>
        </w:rPr>
      </w:pPr>
      <w:ins w:id="73" w:author="Unknown">
        <w:r w:rsidRPr="00E32E26">
          <w:rPr>
            <w:rFonts w:ascii="inherit" w:eastAsia="Times New Roman" w:hAnsi="inherit" w:cs="Helvetica"/>
            <w:b/>
            <w:bCs/>
            <w:color w:val="000000"/>
            <w:sz w:val="23"/>
            <w:szCs w:val="23"/>
            <w:bdr w:val="none" w:sz="0" w:space="0" w:color="auto" w:frame="1"/>
          </w:rPr>
          <w:t>Q39. What configuration changes are required to use resource files in Struts?</w:t>
        </w:r>
      </w:ins>
    </w:p>
    <w:p w:rsidR="00E32E26" w:rsidRPr="00E32E26" w:rsidRDefault="00E32E26" w:rsidP="00E32E26">
      <w:pPr>
        <w:shd w:val="clear" w:color="auto" w:fill="FFFFFF"/>
        <w:spacing w:before="204" w:after="204" w:line="371" w:lineRule="atLeast"/>
        <w:textAlignment w:val="baseline"/>
        <w:rPr>
          <w:ins w:id="74" w:author="Unknown"/>
          <w:rFonts w:ascii="Helvetica" w:eastAsia="Times New Roman" w:hAnsi="Helvetica" w:cs="Helvetica"/>
          <w:color w:val="666666"/>
          <w:sz w:val="23"/>
          <w:szCs w:val="23"/>
        </w:rPr>
      </w:pPr>
      <w:proofErr w:type="spellStart"/>
      <w:ins w:id="75"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Resource files (.properties files) can be used in Struts by adding following configuration entry in struts-config.xml file:</w:t>
        </w:r>
      </w:ins>
    </w:p>
    <w:p w:rsidR="00E32E26" w:rsidRPr="00E32E26" w:rsidRDefault="00E32E26" w:rsidP="00E32E26">
      <w:pPr>
        <w:shd w:val="clear" w:color="auto" w:fill="FFFFFF"/>
        <w:spacing w:before="204" w:after="204" w:line="371" w:lineRule="atLeast"/>
        <w:textAlignment w:val="baseline"/>
        <w:rPr>
          <w:ins w:id="76" w:author="Unknown"/>
          <w:rFonts w:ascii="Helvetica" w:eastAsia="Times New Roman" w:hAnsi="Helvetica" w:cs="Helvetica"/>
          <w:color w:val="666666"/>
          <w:sz w:val="23"/>
          <w:szCs w:val="23"/>
        </w:rPr>
      </w:pPr>
      <w:ins w:id="77" w:author="Unknown">
        <w:r w:rsidRPr="00E32E26">
          <w:rPr>
            <w:rFonts w:ascii="Helvetica" w:eastAsia="Times New Roman" w:hAnsi="Helvetica" w:cs="Helvetica"/>
            <w:color w:val="666666"/>
            <w:sz w:val="23"/>
            <w:szCs w:val="23"/>
          </w:rPr>
          <w:t>&lt;message-resources parameter=”</w:t>
        </w:r>
        <w:proofErr w:type="spellStart"/>
        <w:r w:rsidRPr="00E32E26">
          <w:rPr>
            <w:rFonts w:ascii="Helvetica" w:eastAsia="Times New Roman" w:hAnsi="Helvetica" w:cs="Helvetica"/>
            <w:color w:val="666666"/>
            <w:sz w:val="23"/>
            <w:szCs w:val="23"/>
          </w:rPr>
          <w:t>com.login.struts.ApplicationResources</w:t>
        </w:r>
        <w:proofErr w:type="spellEnd"/>
        <w:r w:rsidRPr="00E32E26">
          <w:rPr>
            <w:rFonts w:ascii="Helvetica" w:eastAsia="Times New Roman" w:hAnsi="Helvetica" w:cs="Helvetica"/>
            <w:color w:val="666666"/>
            <w:sz w:val="23"/>
            <w:szCs w:val="23"/>
          </w:rPr>
          <w:t>”/&gt;</w:t>
        </w:r>
      </w:ins>
    </w:p>
    <w:p w:rsidR="00E32E26" w:rsidRPr="00E32E26" w:rsidRDefault="00E32E26" w:rsidP="00E32E26">
      <w:pPr>
        <w:shd w:val="clear" w:color="auto" w:fill="FFFFFF"/>
        <w:spacing w:after="0" w:line="371" w:lineRule="atLeast"/>
        <w:textAlignment w:val="baseline"/>
        <w:rPr>
          <w:ins w:id="78" w:author="Unknown"/>
          <w:rFonts w:ascii="Helvetica" w:eastAsia="Times New Roman" w:hAnsi="Helvetica" w:cs="Helvetica"/>
          <w:color w:val="666666"/>
          <w:sz w:val="23"/>
          <w:szCs w:val="23"/>
        </w:rPr>
      </w:pPr>
      <w:ins w:id="79" w:author="Unknown">
        <w:r w:rsidRPr="00E32E26">
          <w:rPr>
            <w:rFonts w:ascii="inherit" w:eastAsia="Times New Roman" w:hAnsi="inherit" w:cs="Helvetica"/>
            <w:b/>
            <w:bCs/>
            <w:color w:val="000000"/>
            <w:sz w:val="23"/>
            <w:szCs w:val="23"/>
            <w:bdr w:val="none" w:sz="0" w:space="0" w:color="auto" w:frame="1"/>
          </w:rPr>
          <w:t>Q40. How nested beans can be used in Struts applications?</w:t>
        </w:r>
      </w:ins>
    </w:p>
    <w:p w:rsidR="00E32E26" w:rsidRPr="00E32E26" w:rsidRDefault="00E32E26" w:rsidP="00E32E26">
      <w:pPr>
        <w:shd w:val="clear" w:color="auto" w:fill="FFFFFF"/>
        <w:spacing w:before="204" w:after="204" w:line="371" w:lineRule="atLeast"/>
        <w:textAlignment w:val="baseline"/>
        <w:rPr>
          <w:ins w:id="80" w:author="Unknown"/>
          <w:rFonts w:ascii="Helvetica" w:eastAsia="Times New Roman" w:hAnsi="Helvetica" w:cs="Helvetica"/>
          <w:color w:val="666666"/>
          <w:sz w:val="23"/>
          <w:szCs w:val="23"/>
        </w:rPr>
      </w:pPr>
      <w:proofErr w:type="spellStart"/>
      <w:ins w:id="81"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Struts provide a separate tag library (Nested Tag Library) for this purpose. Using this library, we can nest the beans in any Struts based application.</w:t>
        </w:r>
      </w:ins>
    </w:p>
    <w:p w:rsidR="00E32E26" w:rsidRPr="00E32E26" w:rsidRDefault="00E32E26" w:rsidP="00E32E26">
      <w:pPr>
        <w:shd w:val="clear" w:color="auto" w:fill="FFFFFF"/>
        <w:spacing w:after="0" w:line="371" w:lineRule="atLeast"/>
        <w:textAlignment w:val="baseline"/>
        <w:rPr>
          <w:ins w:id="82" w:author="Unknown"/>
          <w:rFonts w:ascii="Helvetica" w:eastAsia="Times New Roman" w:hAnsi="Helvetica" w:cs="Helvetica"/>
          <w:color w:val="666666"/>
          <w:sz w:val="23"/>
          <w:szCs w:val="23"/>
        </w:rPr>
      </w:pPr>
      <w:ins w:id="83" w:author="Unknown">
        <w:r w:rsidRPr="00E32E26">
          <w:rPr>
            <w:rFonts w:ascii="inherit" w:eastAsia="Times New Roman" w:hAnsi="inherit" w:cs="Helvetica"/>
            <w:b/>
            <w:bCs/>
            <w:color w:val="000000"/>
            <w:sz w:val="23"/>
            <w:szCs w:val="23"/>
            <w:bdr w:val="none" w:sz="0" w:space="0" w:color="auto" w:frame="1"/>
          </w:rPr>
          <w:t>Q41. What are the Core classes of Struts Framework?</w:t>
        </w:r>
      </w:ins>
    </w:p>
    <w:p w:rsidR="00E32E26" w:rsidRPr="00E32E26" w:rsidRDefault="00E32E26" w:rsidP="00E32E26">
      <w:pPr>
        <w:shd w:val="clear" w:color="auto" w:fill="FFFFFF"/>
        <w:spacing w:before="204" w:after="204" w:line="371" w:lineRule="atLeast"/>
        <w:textAlignment w:val="baseline"/>
        <w:rPr>
          <w:ins w:id="84" w:author="Unknown"/>
          <w:rFonts w:ascii="Helvetica" w:eastAsia="Times New Roman" w:hAnsi="Helvetica" w:cs="Helvetica"/>
          <w:color w:val="666666"/>
          <w:sz w:val="23"/>
          <w:szCs w:val="23"/>
        </w:rPr>
      </w:pPr>
      <w:proofErr w:type="spellStart"/>
      <w:ins w:id="85"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Following are the core classes provided by Struts Framework:</w:t>
        </w:r>
      </w:ins>
    </w:p>
    <w:p w:rsidR="00E32E26" w:rsidRPr="00E32E26" w:rsidRDefault="00E32E26" w:rsidP="00E32E26">
      <w:pPr>
        <w:numPr>
          <w:ilvl w:val="0"/>
          <w:numId w:val="11"/>
        </w:numPr>
        <w:shd w:val="clear" w:color="auto" w:fill="FFFFFF"/>
        <w:spacing w:after="0" w:line="371" w:lineRule="atLeast"/>
        <w:ind w:left="345" w:firstLine="0"/>
        <w:textAlignment w:val="baseline"/>
        <w:rPr>
          <w:ins w:id="86" w:author="Unknown"/>
          <w:rFonts w:ascii="inherit" w:eastAsia="Times New Roman" w:hAnsi="inherit" w:cs="Helvetica"/>
          <w:color w:val="666666"/>
          <w:sz w:val="23"/>
          <w:szCs w:val="23"/>
        </w:rPr>
      </w:pPr>
      <w:ins w:id="87" w:author="Unknown">
        <w:r w:rsidRPr="00E32E26">
          <w:rPr>
            <w:rFonts w:ascii="inherit" w:eastAsia="Times New Roman" w:hAnsi="inherit" w:cs="Helvetica"/>
            <w:color w:val="666666"/>
            <w:sz w:val="23"/>
            <w:szCs w:val="23"/>
          </w:rPr>
          <w:t>Action Class</w:t>
        </w:r>
      </w:ins>
    </w:p>
    <w:p w:rsidR="00E32E26" w:rsidRPr="00E32E26" w:rsidRDefault="00E32E26" w:rsidP="00E32E26">
      <w:pPr>
        <w:numPr>
          <w:ilvl w:val="0"/>
          <w:numId w:val="11"/>
        </w:numPr>
        <w:shd w:val="clear" w:color="auto" w:fill="FFFFFF"/>
        <w:spacing w:after="0" w:line="371" w:lineRule="atLeast"/>
        <w:ind w:left="345" w:firstLine="0"/>
        <w:textAlignment w:val="baseline"/>
        <w:rPr>
          <w:ins w:id="88" w:author="Unknown"/>
          <w:rFonts w:ascii="inherit" w:eastAsia="Times New Roman" w:hAnsi="inherit" w:cs="Helvetica"/>
          <w:color w:val="666666"/>
          <w:sz w:val="23"/>
          <w:szCs w:val="23"/>
        </w:rPr>
      </w:pPr>
      <w:proofErr w:type="spellStart"/>
      <w:ins w:id="89" w:author="Unknown">
        <w:r w:rsidRPr="00E32E26">
          <w:rPr>
            <w:rFonts w:ascii="inherit" w:eastAsia="Times New Roman" w:hAnsi="inherit" w:cs="Helvetica"/>
            <w:color w:val="666666"/>
            <w:sz w:val="23"/>
            <w:szCs w:val="23"/>
          </w:rPr>
          <w:t>ActionForm</w:t>
        </w:r>
        <w:proofErr w:type="spellEnd"/>
        <w:r w:rsidRPr="00E32E26">
          <w:rPr>
            <w:rFonts w:ascii="inherit" w:eastAsia="Times New Roman" w:hAnsi="inherit" w:cs="Helvetica"/>
            <w:color w:val="666666"/>
            <w:sz w:val="23"/>
            <w:szCs w:val="23"/>
          </w:rPr>
          <w:t xml:space="preserve"> Class</w:t>
        </w:r>
      </w:ins>
    </w:p>
    <w:p w:rsidR="00E32E26" w:rsidRPr="00E32E26" w:rsidRDefault="00E32E26" w:rsidP="00E32E26">
      <w:pPr>
        <w:numPr>
          <w:ilvl w:val="0"/>
          <w:numId w:val="11"/>
        </w:numPr>
        <w:shd w:val="clear" w:color="auto" w:fill="FFFFFF"/>
        <w:spacing w:after="0" w:line="371" w:lineRule="atLeast"/>
        <w:ind w:left="345" w:firstLine="0"/>
        <w:textAlignment w:val="baseline"/>
        <w:rPr>
          <w:ins w:id="90" w:author="Unknown"/>
          <w:rFonts w:ascii="inherit" w:eastAsia="Times New Roman" w:hAnsi="inherit" w:cs="Helvetica"/>
          <w:color w:val="666666"/>
          <w:sz w:val="23"/>
          <w:szCs w:val="23"/>
        </w:rPr>
      </w:pPr>
      <w:proofErr w:type="spellStart"/>
      <w:ins w:id="91" w:author="Unknown">
        <w:r w:rsidRPr="00E32E26">
          <w:rPr>
            <w:rFonts w:ascii="inherit" w:eastAsia="Times New Roman" w:hAnsi="inherit" w:cs="Helvetica"/>
            <w:color w:val="666666"/>
            <w:sz w:val="23"/>
            <w:szCs w:val="23"/>
          </w:rPr>
          <w:t>ActionMapping</w:t>
        </w:r>
        <w:proofErr w:type="spellEnd"/>
        <w:r w:rsidRPr="00E32E26">
          <w:rPr>
            <w:rFonts w:ascii="inherit" w:eastAsia="Times New Roman" w:hAnsi="inherit" w:cs="Helvetica"/>
            <w:color w:val="666666"/>
            <w:sz w:val="23"/>
            <w:szCs w:val="23"/>
          </w:rPr>
          <w:t xml:space="preserve"> Class</w:t>
        </w:r>
      </w:ins>
    </w:p>
    <w:p w:rsidR="00E32E26" w:rsidRPr="00E32E26" w:rsidRDefault="00E32E26" w:rsidP="00E32E26">
      <w:pPr>
        <w:numPr>
          <w:ilvl w:val="0"/>
          <w:numId w:val="11"/>
        </w:numPr>
        <w:shd w:val="clear" w:color="auto" w:fill="FFFFFF"/>
        <w:spacing w:after="0" w:line="371" w:lineRule="atLeast"/>
        <w:ind w:left="345" w:firstLine="0"/>
        <w:textAlignment w:val="baseline"/>
        <w:rPr>
          <w:ins w:id="92" w:author="Unknown"/>
          <w:rFonts w:ascii="inherit" w:eastAsia="Times New Roman" w:hAnsi="inherit" w:cs="Helvetica"/>
          <w:color w:val="666666"/>
          <w:sz w:val="23"/>
          <w:szCs w:val="23"/>
        </w:rPr>
      </w:pPr>
      <w:proofErr w:type="spellStart"/>
      <w:ins w:id="93" w:author="Unknown">
        <w:r w:rsidRPr="00E32E26">
          <w:rPr>
            <w:rFonts w:ascii="inherit" w:eastAsia="Times New Roman" w:hAnsi="inherit" w:cs="Helvetica"/>
            <w:color w:val="666666"/>
            <w:sz w:val="23"/>
            <w:szCs w:val="23"/>
          </w:rPr>
          <w:t>ActionForward</w:t>
        </w:r>
        <w:proofErr w:type="spellEnd"/>
        <w:r w:rsidRPr="00E32E26">
          <w:rPr>
            <w:rFonts w:ascii="inherit" w:eastAsia="Times New Roman" w:hAnsi="inherit" w:cs="Helvetica"/>
            <w:color w:val="666666"/>
            <w:sz w:val="23"/>
            <w:szCs w:val="23"/>
          </w:rPr>
          <w:t xml:space="preserve"> Class</w:t>
        </w:r>
      </w:ins>
    </w:p>
    <w:p w:rsidR="00E32E26" w:rsidRPr="00E32E26" w:rsidRDefault="00E32E26" w:rsidP="00E32E26">
      <w:pPr>
        <w:numPr>
          <w:ilvl w:val="0"/>
          <w:numId w:val="11"/>
        </w:numPr>
        <w:shd w:val="clear" w:color="auto" w:fill="FFFFFF"/>
        <w:spacing w:after="0" w:line="371" w:lineRule="atLeast"/>
        <w:ind w:left="345" w:firstLine="0"/>
        <w:textAlignment w:val="baseline"/>
        <w:rPr>
          <w:ins w:id="94" w:author="Unknown"/>
          <w:rFonts w:ascii="inherit" w:eastAsia="Times New Roman" w:hAnsi="inherit" w:cs="Helvetica"/>
          <w:color w:val="666666"/>
          <w:sz w:val="23"/>
          <w:szCs w:val="23"/>
        </w:rPr>
      </w:pPr>
      <w:proofErr w:type="spellStart"/>
      <w:ins w:id="95" w:author="Unknown">
        <w:r w:rsidRPr="00E32E26">
          <w:rPr>
            <w:rFonts w:ascii="inherit" w:eastAsia="Times New Roman" w:hAnsi="inherit" w:cs="Helvetica"/>
            <w:color w:val="666666"/>
            <w:sz w:val="23"/>
            <w:szCs w:val="23"/>
          </w:rPr>
          <w:t>ActionServlet</w:t>
        </w:r>
        <w:proofErr w:type="spellEnd"/>
        <w:r w:rsidRPr="00E32E26">
          <w:rPr>
            <w:rFonts w:ascii="inherit" w:eastAsia="Times New Roman" w:hAnsi="inherit" w:cs="Helvetica"/>
            <w:color w:val="666666"/>
            <w:sz w:val="23"/>
            <w:szCs w:val="23"/>
          </w:rPr>
          <w:t xml:space="preserve"> Class</w:t>
        </w:r>
      </w:ins>
    </w:p>
    <w:p w:rsidR="00E32E26" w:rsidRPr="00E32E26" w:rsidRDefault="00E32E26" w:rsidP="00E32E26">
      <w:pPr>
        <w:shd w:val="clear" w:color="auto" w:fill="FFFFFF"/>
        <w:spacing w:after="0" w:line="371" w:lineRule="atLeast"/>
        <w:textAlignment w:val="baseline"/>
        <w:rPr>
          <w:ins w:id="96" w:author="Unknown"/>
          <w:rFonts w:ascii="Helvetica" w:eastAsia="Times New Roman" w:hAnsi="Helvetica" w:cs="Helvetica"/>
          <w:color w:val="666666"/>
          <w:sz w:val="23"/>
          <w:szCs w:val="23"/>
        </w:rPr>
      </w:pPr>
      <w:ins w:id="97" w:author="Unknown">
        <w:r w:rsidRPr="00E32E26">
          <w:rPr>
            <w:rFonts w:ascii="inherit" w:eastAsia="Times New Roman" w:hAnsi="inherit" w:cs="Helvetica"/>
            <w:b/>
            <w:bCs/>
            <w:color w:val="000000"/>
            <w:sz w:val="23"/>
            <w:szCs w:val="23"/>
            <w:bdr w:val="none" w:sz="0" w:space="0" w:color="auto" w:frame="1"/>
          </w:rPr>
          <w:t>Q42. Can we handle exceptions in Struts programmatically?</w:t>
        </w:r>
      </w:ins>
    </w:p>
    <w:p w:rsidR="00E32E26" w:rsidRPr="00E32E26" w:rsidRDefault="00E32E26" w:rsidP="00E32E26">
      <w:pPr>
        <w:shd w:val="clear" w:color="auto" w:fill="FFFFFF"/>
        <w:spacing w:before="204" w:after="204" w:line="371" w:lineRule="atLeast"/>
        <w:textAlignment w:val="baseline"/>
        <w:rPr>
          <w:ins w:id="98" w:author="Unknown"/>
          <w:rFonts w:ascii="Helvetica" w:eastAsia="Times New Roman" w:hAnsi="Helvetica" w:cs="Helvetica"/>
          <w:color w:val="666666"/>
          <w:sz w:val="23"/>
          <w:szCs w:val="23"/>
        </w:rPr>
      </w:pPr>
      <w:proofErr w:type="spellStart"/>
      <w:ins w:id="99"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Yes we can handle exceptions in Struts programmatically by using try, catch blocks in the code.</w:t>
        </w:r>
      </w:ins>
    </w:p>
    <w:p w:rsidR="00E32E26" w:rsidRPr="00E32E26" w:rsidRDefault="00E32E26" w:rsidP="00E32E26">
      <w:pPr>
        <w:spacing w:after="180" w:line="240" w:lineRule="auto"/>
        <w:textAlignment w:val="baseline"/>
        <w:rPr>
          <w:ins w:id="100" w:author="Unknown"/>
          <w:rFonts w:ascii="Courier New" w:eastAsia="Times New Roman" w:hAnsi="Courier New" w:cs="Courier New"/>
          <w:color w:val="666666"/>
          <w:sz w:val="24"/>
          <w:szCs w:val="24"/>
        </w:rPr>
      </w:pPr>
      <w:ins w:id="101" w:author="Unknown">
        <w:r w:rsidRPr="00E32E26">
          <w:rPr>
            <w:rFonts w:ascii="Courier New" w:eastAsia="Times New Roman" w:hAnsi="Courier New" w:cs="Courier New"/>
            <w:color w:val="666666"/>
            <w:sz w:val="24"/>
            <w:szCs w:val="24"/>
          </w:rPr>
          <w:lastRenderedPageBreak/>
          <w:object w:dxaOrig="1440" w:dyaOrig="1440">
            <v:shape id="_x0000_i1093" type="#_x0000_t75" style="width:136.5pt;height:69.75pt" o:ole="">
              <v:imagedata r:id="rId29" o:title=""/>
            </v:shape>
            <w:control r:id="rId40" w:name="DefaultOcxName10" w:shapeid="_x0000_i1093"/>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7</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8</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9</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10</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11</w:t>
            </w:r>
          </w:p>
        </w:tc>
        <w:tc>
          <w:tcPr>
            <w:tcW w:w="12090"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try</w:t>
            </w:r>
            <w:r w:rsidRPr="00E32E26">
              <w:rPr>
                <w:rFonts w:ascii="inherit" w:eastAsia="Times New Roman" w:hAnsi="inherit" w:cs="Times New Roman"/>
                <w:color w:val="000000"/>
                <w:sz w:val="20"/>
                <w:szCs w:val="20"/>
                <w:bdr w:val="none" w:sz="0" w:space="0" w:color="auto" w:frame="1"/>
              </w:rPr>
              <w:t xml:space="preserve">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 </w:t>
            </w:r>
            <w:r w:rsidRPr="00E32E26">
              <w:rPr>
                <w:rFonts w:ascii="inherit" w:eastAsia="Times New Roman" w:hAnsi="inherit" w:cs="Times New Roman"/>
                <w:color w:val="000000"/>
                <w:sz w:val="20"/>
                <w:szCs w:val="20"/>
              </w:rPr>
              <w:t>Struts</w:t>
            </w:r>
            <w:r w:rsidRPr="00E32E26">
              <w:rPr>
                <w:rFonts w:ascii="inherit" w:eastAsia="Times New Roman" w:hAnsi="inherit" w:cs="Times New Roman"/>
                <w:color w:val="000000"/>
                <w:sz w:val="20"/>
                <w:szCs w:val="20"/>
                <w:bdr w:val="none" w:sz="0" w:space="0" w:color="auto" w:frame="1"/>
              </w:rPr>
              <w:t xml:space="preserve"> </w:t>
            </w:r>
            <w:r w:rsidRPr="00E32E26">
              <w:rPr>
                <w:rFonts w:ascii="inherit" w:eastAsia="Times New Roman" w:hAnsi="inherit" w:cs="Times New Roman"/>
                <w:color w:val="000000"/>
                <w:sz w:val="20"/>
                <w:szCs w:val="20"/>
              </w:rPr>
              <w:t>code</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Catch</w:t>
            </w:r>
            <w:r w:rsidRPr="00E32E26">
              <w:rPr>
                <w:rFonts w:ascii="inherit" w:eastAsia="Times New Roman" w:hAnsi="inherit" w:cs="Times New Roman"/>
                <w:color w:val="000000"/>
                <w:sz w:val="20"/>
                <w:szCs w:val="20"/>
                <w:bdr w:val="none" w:sz="0" w:space="0" w:color="auto" w:frame="1"/>
              </w:rPr>
              <w:t xml:space="preserve"> (</w:t>
            </w:r>
            <w:r w:rsidRPr="00E32E26">
              <w:rPr>
                <w:rFonts w:ascii="inherit" w:eastAsia="Times New Roman" w:hAnsi="inherit" w:cs="Times New Roman"/>
                <w:color w:val="000000"/>
                <w:sz w:val="20"/>
                <w:szCs w:val="20"/>
              </w:rPr>
              <w:t>Exception</w:t>
            </w:r>
            <w:r w:rsidRPr="00E32E26">
              <w:rPr>
                <w:rFonts w:ascii="inherit" w:eastAsia="Times New Roman" w:hAnsi="inherit" w:cs="Times New Roman"/>
                <w:color w:val="000000"/>
                <w:sz w:val="20"/>
                <w:szCs w:val="20"/>
                <w:bdr w:val="none" w:sz="0" w:space="0" w:color="auto" w:frame="1"/>
              </w:rPr>
              <w:t xml:space="preserve"> </w:t>
            </w:r>
            <w:r w:rsidRPr="00E32E26">
              <w:rPr>
                <w:rFonts w:ascii="inherit" w:eastAsia="Times New Roman" w:hAnsi="inherit" w:cs="Times New Roman"/>
                <w:color w:val="000000"/>
                <w:sz w:val="20"/>
                <w:szCs w:val="20"/>
              </w:rPr>
              <w:t>e</w:t>
            </w:r>
            <w:r w:rsidRPr="00E32E26">
              <w:rPr>
                <w:rFonts w:ascii="inherit" w:eastAsia="Times New Roman" w:hAnsi="inherit" w:cs="Times New Roman"/>
                <w:color w:val="000000"/>
                <w:sz w:val="20"/>
                <w:szCs w:val="20"/>
                <w:bdr w:val="none" w:sz="0" w:space="0" w:color="auto" w:frame="1"/>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 </w:t>
            </w:r>
            <w:r w:rsidRPr="00E32E26">
              <w:rPr>
                <w:rFonts w:ascii="inherit" w:eastAsia="Times New Roman" w:hAnsi="inherit" w:cs="Times New Roman"/>
                <w:color w:val="000000"/>
                <w:sz w:val="20"/>
                <w:szCs w:val="20"/>
              </w:rPr>
              <w:t>exception</w:t>
            </w:r>
            <w:r w:rsidRPr="00E32E26">
              <w:rPr>
                <w:rFonts w:ascii="inherit" w:eastAsia="Times New Roman" w:hAnsi="inherit" w:cs="Times New Roman"/>
                <w:color w:val="000000"/>
                <w:sz w:val="20"/>
                <w:szCs w:val="20"/>
                <w:bdr w:val="none" w:sz="0" w:space="0" w:color="auto" w:frame="1"/>
              </w:rPr>
              <w:t xml:space="preserve"> </w:t>
            </w:r>
            <w:r w:rsidRPr="00E32E26">
              <w:rPr>
                <w:rFonts w:ascii="inherit" w:eastAsia="Times New Roman" w:hAnsi="inherit" w:cs="Times New Roman"/>
                <w:color w:val="000000"/>
                <w:sz w:val="20"/>
                <w:szCs w:val="20"/>
              </w:rPr>
              <w:t>handling</w:t>
            </w:r>
            <w:r w:rsidRPr="00E32E26">
              <w:rPr>
                <w:rFonts w:ascii="inherit" w:eastAsia="Times New Roman" w:hAnsi="inherit" w:cs="Times New Roman"/>
                <w:color w:val="000000"/>
                <w:sz w:val="20"/>
                <w:szCs w:val="20"/>
                <w:bdr w:val="none" w:sz="0" w:space="0" w:color="auto" w:frame="1"/>
              </w:rPr>
              <w:t xml:space="preserve"> </w:t>
            </w:r>
            <w:r w:rsidRPr="00E32E26">
              <w:rPr>
                <w:rFonts w:ascii="inherit" w:eastAsia="Times New Roman" w:hAnsi="inherit" w:cs="Times New Roman"/>
                <w:color w:val="000000"/>
                <w:sz w:val="20"/>
                <w:szCs w:val="20"/>
              </w:rPr>
              <w:t>code</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rPr>
              <w:t> </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t>
            </w:r>
          </w:p>
        </w:tc>
      </w:tr>
    </w:tbl>
    <w:p w:rsidR="00E32E26" w:rsidRPr="00E32E26" w:rsidRDefault="00E32E26" w:rsidP="00E32E26">
      <w:pPr>
        <w:shd w:val="clear" w:color="auto" w:fill="FFFFFF"/>
        <w:spacing w:before="204" w:after="204" w:line="371" w:lineRule="atLeast"/>
        <w:textAlignment w:val="baseline"/>
        <w:rPr>
          <w:ins w:id="102" w:author="Unknown"/>
          <w:rFonts w:ascii="Helvetica" w:eastAsia="Times New Roman" w:hAnsi="Helvetica" w:cs="Helvetica"/>
          <w:color w:val="666666"/>
          <w:sz w:val="23"/>
          <w:szCs w:val="23"/>
        </w:rPr>
      </w:pPr>
      <w:ins w:id="103" w:author="Unknown">
        <w:r w:rsidRPr="00E32E26">
          <w:rPr>
            <w:rFonts w:ascii="Helvetica" w:eastAsia="Times New Roman" w:hAnsi="Helvetica" w:cs="Helvetica"/>
            <w:color w:val="666666"/>
            <w:sz w:val="23"/>
            <w:szCs w:val="23"/>
          </w:rPr>
          <w:t> </w:t>
        </w:r>
      </w:ins>
    </w:p>
    <w:p w:rsidR="00E32E26" w:rsidRPr="00E32E26" w:rsidRDefault="00E32E26" w:rsidP="00E32E26">
      <w:pPr>
        <w:shd w:val="clear" w:color="auto" w:fill="FFFFFF"/>
        <w:spacing w:after="0" w:line="371" w:lineRule="atLeast"/>
        <w:textAlignment w:val="baseline"/>
        <w:rPr>
          <w:ins w:id="104" w:author="Unknown"/>
          <w:rFonts w:ascii="Helvetica" w:eastAsia="Times New Roman" w:hAnsi="Helvetica" w:cs="Helvetica"/>
          <w:color w:val="666666"/>
          <w:sz w:val="23"/>
          <w:szCs w:val="23"/>
        </w:rPr>
      </w:pPr>
      <w:ins w:id="105" w:author="Unknown">
        <w:r w:rsidRPr="00E32E26">
          <w:rPr>
            <w:rFonts w:ascii="inherit" w:eastAsia="Times New Roman" w:hAnsi="inherit" w:cs="Helvetica"/>
            <w:b/>
            <w:bCs/>
            <w:color w:val="000000"/>
            <w:sz w:val="23"/>
            <w:szCs w:val="23"/>
            <w:bdr w:val="none" w:sz="0" w:space="0" w:color="auto" w:frame="1"/>
          </w:rPr>
          <w:t>Q43. Is Struts Framework part of J2EE?</w:t>
        </w:r>
      </w:ins>
    </w:p>
    <w:p w:rsidR="00E32E26" w:rsidRPr="00E32E26" w:rsidRDefault="00E32E26" w:rsidP="00E32E26">
      <w:pPr>
        <w:shd w:val="clear" w:color="auto" w:fill="FFFFFF"/>
        <w:spacing w:before="204" w:after="204" w:line="371" w:lineRule="atLeast"/>
        <w:textAlignment w:val="baseline"/>
        <w:rPr>
          <w:ins w:id="106" w:author="Unknown"/>
          <w:rFonts w:ascii="Helvetica" w:eastAsia="Times New Roman" w:hAnsi="Helvetica" w:cs="Helvetica"/>
          <w:color w:val="666666"/>
          <w:sz w:val="23"/>
          <w:szCs w:val="23"/>
        </w:rPr>
      </w:pPr>
      <w:proofErr w:type="spellStart"/>
      <w:ins w:id="107"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Although Struts framework is based on J2EE technologies like JSP, Java Beans, Servlets </w:t>
        </w:r>
        <w:proofErr w:type="spellStart"/>
        <w:r w:rsidRPr="00E32E26">
          <w:rPr>
            <w:rFonts w:ascii="Helvetica" w:eastAsia="Times New Roman" w:hAnsi="Helvetica" w:cs="Helvetica"/>
            <w:color w:val="666666"/>
            <w:sz w:val="23"/>
            <w:szCs w:val="23"/>
          </w:rPr>
          <w:t>etc</w:t>
        </w:r>
        <w:proofErr w:type="spellEnd"/>
        <w:r w:rsidRPr="00E32E26">
          <w:rPr>
            <w:rFonts w:ascii="Helvetica" w:eastAsia="Times New Roman" w:hAnsi="Helvetica" w:cs="Helvetica"/>
            <w:color w:val="666666"/>
            <w:sz w:val="23"/>
            <w:szCs w:val="23"/>
          </w:rPr>
          <w:t xml:space="preserve"> but it’s not a part of J2EE standards.</w:t>
        </w:r>
      </w:ins>
    </w:p>
    <w:p w:rsidR="00E32E26" w:rsidRPr="00E32E26" w:rsidRDefault="00E32E26" w:rsidP="00E32E26">
      <w:pPr>
        <w:shd w:val="clear" w:color="auto" w:fill="FFFFFF"/>
        <w:spacing w:after="0" w:line="371" w:lineRule="atLeast"/>
        <w:textAlignment w:val="baseline"/>
        <w:rPr>
          <w:ins w:id="108" w:author="Unknown"/>
          <w:rFonts w:ascii="Helvetica" w:eastAsia="Times New Roman" w:hAnsi="Helvetica" w:cs="Helvetica"/>
          <w:color w:val="666666"/>
          <w:sz w:val="23"/>
          <w:szCs w:val="23"/>
        </w:rPr>
      </w:pPr>
      <w:ins w:id="109" w:author="Unknown">
        <w:r w:rsidRPr="00E32E26">
          <w:rPr>
            <w:rFonts w:ascii="inherit" w:eastAsia="Times New Roman" w:hAnsi="inherit" w:cs="Helvetica"/>
            <w:b/>
            <w:bCs/>
            <w:color w:val="000000"/>
            <w:sz w:val="23"/>
            <w:szCs w:val="23"/>
            <w:bdr w:val="none" w:sz="0" w:space="0" w:color="auto" w:frame="1"/>
          </w:rPr>
          <w:t>Q44.  How action mapping is configured in Struts?</w:t>
        </w:r>
      </w:ins>
    </w:p>
    <w:p w:rsidR="00E32E26" w:rsidRPr="00E32E26" w:rsidRDefault="00E32E26" w:rsidP="00E32E26">
      <w:pPr>
        <w:shd w:val="clear" w:color="auto" w:fill="FFFFFF"/>
        <w:spacing w:before="204" w:after="204" w:line="371" w:lineRule="atLeast"/>
        <w:textAlignment w:val="baseline"/>
        <w:rPr>
          <w:ins w:id="110" w:author="Unknown"/>
          <w:rFonts w:ascii="Helvetica" w:eastAsia="Times New Roman" w:hAnsi="Helvetica" w:cs="Helvetica"/>
          <w:color w:val="666666"/>
          <w:sz w:val="23"/>
          <w:szCs w:val="23"/>
        </w:rPr>
      </w:pPr>
      <w:proofErr w:type="spellStart"/>
      <w:ins w:id="111"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Action mappings are configured in the configuration file struts-config.xml under the tag &lt;action-mapping&gt; as follows:</w:t>
        </w:r>
      </w:ins>
    </w:p>
    <w:p w:rsidR="00E32E26" w:rsidRPr="00E32E26" w:rsidRDefault="00E32E26" w:rsidP="00E32E26">
      <w:pPr>
        <w:spacing w:after="180" w:line="240" w:lineRule="auto"/>
        <w:textAlignment w:val="baseline"/>
        <w:rPr>
          <w:ins w:id="112" w:author="Unknown"/>
          <w:rFonts w:ascii="Courier New" w:eastAsia="Times New Roman" w:hAnsi="Courier New" w:cs="Courier New"/>
          <w:color w:val="666666"/>
          <w:sz w:val="24"/>
          <w:szCs w:val="24"/>
        </w:rPr>
      </w:pPr>
      <w:ins w:id="113" w:author="Unknown">
        <w:r w:rsidRPr="00E32E26">
          <w:rPr>
            <w:rFonts w:ascii="Courier New" w:eastAsia="Times New Roman" w:hAnsi="Courier New" w:cs="Courier New"/>
            <w:color w:val="666666"/>
            <w:sz w:val="24"/>
            <w:szCs w:val="24"/>
          </w:rPr>
          <w:object w:dxaOrig="1440" w:dyaOrig="1440">
            <v:shape id="_x0000_i1092" type="#_x0000_t75" style="width:136.5pt;height:69.75pt" o:ole="">
              <v:imagedata r:id="rId29" o:title=""/>
            </v:shape>
            <w:control r:id="rId41" w:name="DefaultOcxName11" w:shapeid="_x0000_i1092"/>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4</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5</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6</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7</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8</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9</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10</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11</w:t>
            </w:r>
          </w:p>
        </w:tc>
        <w:tc>
          <w:tcPr>
            <w:tcW w:w="12090"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&lt;pre&gt;&lt;action-mappings&gt;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&lt;action path="/login"</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type="</w:t>
            </w:r>
            <w:proofErr w:type="spellStart"/>
            <w:r w:rsidRPr="00E32E26">
              <w:rPr>
                <w:rFonts w:ascii="inherit" w:eastAsia="Times New Roman" w:hAnsi="inherit" w:cs="Times New Roman"/>
                <w:color w:val="000000"/>
                <w:sz w:val="20"/>
                <w:szCs w:val="20"/>
                <w:bdr w:val="none" w:sz="0" w:space="0" w:color="auto" w:frame="1"/>
              </w:rPr>
              <w:t>login.loginAction</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name="</w:t>
            </w:r>
            <w:proofErr w:type="spellStart"/>
            <w:r w:rsidRPr="00E32E26">
              <w:rPr>
                <w:rFonts w:ascii="inherit" w:eastAsia="Times New Roman" w:hAnsi="inherit" w:cs="Times New Roman"/>
                <w:color w:val="000000"/>
                <w:sz w:val="20"/>
                <w:szCs w:val="20"/>
                <w:bdr w:val="none" w:sz="0" w:space="0" w:color="auto" w:frame="1"/>
              </w:rPr>
              <w:t>loginForm</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input="/</w:t>
            </w:r>
            <w:proofErr w:type="spellStart"/>
            <w:r w:rsidRPr="00E32E26">
              <w:rPr>
                <w:rFonts w:ascii="inherit" w:eastAsia="Times New Roman" w:hAnsi="inherit" w:cs="Times New Roman"/>
                <w:color w:val="000000"/>
                <w:sz w:val="20"/>
                <w:szCs w:val="20"/>
                <w:bdr w:val="none" w:sz="0" w:space="0" w:color="auto" w:frame="1"/>
              </w:rPr>
              <w:t>login.jsp</w:t>
            </w:r>
            <w:proofErr w:type="spellEnd"/>
            <w:r w:rsidRPr="00E32E26">
              <w:rPr>
                <w:rFonts w:ascii="inherit" w:eastAsia="Times New Roman" w:hAnsi="inherit" w:cs="Times New Roman"/>
                <w:color w:val="000000"/>
                <w:sz w:val="20"/>
                <w:szCs w:val="20"/>
                <w:bdr w:val="none" w:sz="0" w:space="0" w:color="auto" w:frame="1"/>
              </w:rPr>
              <w: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scope="request"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validate="true"&gt;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&lt;forward name="success" path="/</w:t>
            </w:r>
            <w:proofErr w:type="spellStart"/>
            <w:r w:rsidRPr="00E32E26">
              <w:rPr>
                <w:rFonts w:ascii="inherit" w:eastAsia="Times New Roman" w:hAnsi="inherit" w:cs="Times New Roman"/>
                <w:color w:val="000000"/>
                <w:sz w:val="20"/>
                <w:szCs w:val="20"/>
                <w:bdr w:val="none" w:sz="0" w:space="0" w:color="auto" w:frame="1"/>
              </w:rPr>
              <w:t>index.jsp</w:t>
            </w:r>
            <w:proofErr w:type="spellEnd"/>
            <w:r w:rsidRPr="00E32E26">
              <w:rPr>
                <w:rFonts w:ascii="inherit" w:eastAsia="Times New Roman" w:hAnsi="inherit" w:cs="Times New Roman"/>
                <w:color w:val="000000"/>
                <w:sz w:val="20"/>
                <w:szCs w:val="20"/>
                <w:bdr w:val="none" w:sz="0" w:space="0" w:color="auto" w:frame="1"/>
              </w:rPr>
              <w: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&lt;forward name="failure" path="/</w:t>
            </w:r>
            <w:proofErr w:type="spellStart"/>
            <w:r w:rsidRPr="00E32E26">
              <w:rPr>
                <w:rFonts w:ascii="inherit" w:eastAsia="Times New Roman" w:hAnsi="inherit" w:cs="Times New Roman"/>
                <w:color w:val="000000"/>
                <w:sz w:val="20"/>
                <w:szCs w:val="20"/>
                <w:bdr w:val="none" w:sz="0" w:space="0" w:color="auto" w:frame="1"/>
              </w:rPr>
              <w:t>login_error.jsp</w:t>
            </w:r>
            <w:proofErr w:type="spellEnd"/>
            <w:r w:rsidRPr="00E32E26">
              <w:rPr>
                <w:rFonts w:ascii="inherit" w:eastAsia="Times New Roman" w:hAnsi="inherit" w:cs="Times New Roman"/>
                <w:color w:val="000000"/>
                <w:sz w:val="20"/>
                <w:szCs w:val="20"/>
                <w:bdr w:val="none" w:sz="0" w:space="0" w:color="auto" w:frame="1"/>
              </w:rPr>
              <w: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&lt;/action&gt;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&lt;/action-mappings&gt;</w:t>
            </w:r>
          </w:p>
        </w:tc>
      </w:tr>
    </w:tbl>
    <w:p w:rsidR="00E32E26" w:rsidRPr="00E32E26" w:rsidRDefault="00E32E26" w:rsidP="00E32E26">
      <w:pPr>
        <w:shd w:val="clear" w:color="auto" w:fill="FFFFFF"/>
        <w:spacing w:before="204" w:after="204" w:line="371" w:lineRule="atLeast"/>
        <w:textAlignment w:val="baseline"/>
        <w:rPr>
          <w:ins w:id="114" w:author="Unknown"/>
          <w:rFonts w:ascii="Helvetica" w:eastAsia="Times New Roman" w:hAnsi="Helvetica" w:cs="Helvetica"/>
          <w:color w:val="666666"/>
          <w:sz w:val="23"/>
          <w:szCs w:val="23"/>
        </w:rPr>
      </w:pPr>
      <w:ins w:id="115" w:author="Unknown">
        <w:r w:rsidRPr="00E32E26">
          <w:rPr>
            <w:rFonts w:ascii="Helvetica" w:eastAsia="Times New Roman" w:hAnsi="Helvetica" w:cs="Helvetica"/>
            <w:color w:val="666666"/>
            <w:sz w:val="23"/>
            <w:szCs w:val="23"/>
          </w:rPr>
          <w:t> </w:t>
        </w:r>
      </w:ins>
    </w:p>
    <w:p w:rsidR="00E32E26" w:rsidRPr="00E32E26" w:rsidRDefault="00E32E26" w:rsidP="00E32E26">
      <w:pPr>
        <w:shd w:val="clear" w:color="auto" w:fill="FFFFFF"/>
        <w:spacing w:after="0" w:line="371" w:lineRule="atLeast"/>
        <w:textAlignment w:val="baseline"/>
        <w:rPr>
          <w:ins w:id="116" w:author="Unknown"/>
          <w:rFonts w:ascii="Helvetica" w:eastAsia="Times New Roman" w:hAnsi="Helvetica" w:cs="Helvetica"/>
          <w:color w:val="666666"/>
          <w:sz w:val="23"/>
          <w:szCs w:val="23"/>
        </w:rPr>
      </w:pPr>
      <w:ins w:id="117" w:author="Unknown">
        <w:r w:rsidRPr="00E32E26">
          <w:rPr>
            <w:rFonts w:ascii="inherit" w:eastAsia="Times New Roman" w:hAnsi="inherit" w:cs="Helvetica"/>
            <w:b/>
            <w:bCs/>
            <w:color w:val="000000"/>
            <w:sz w:val="23"/>
            <w:szCs w:val="23"/>
            <w:bdr w:val="none" w:sz="0" w:space="0" w:color="auto" w:frame="1"/>
          </w:rPr>
          <w:lastRenderedPageBreak/>
          <w:t>Q45. When should be opt for Struts Framework?</w:t>
        </w:r>
      </w:ins>
    </w:p>
    <w:p w:rsidR="00E32E26" w:rsidRPr="00E32E26" w:rsidRDefault="00E32E26" w:rsidP="00E32E26">
      <w:pPr>
        <w:shd w:val="clear" w:color="auto" w:fill="FFFFFF"/>
        <w:spacing w:before="204" w:after="204" w:line="371" w:lineRule="atLeast"/>
        <w:textAlignment w:val="baseline"/>
        <w:rPr>
          <w:ins w:id="118" w:author="Unknown"/>
          <w:rFonts w:ascii="Helvetica" w:eastAsia="Times New Roman" w:hAnsi="Helvetica" w:cs="Helvetica"/>
          <w:color w:val="666666"/>
          <w:sz w:val="23"/>
          <w:szCs w:val="23"/>
        </w:rPr>
      </w:pPr>
      <w:proofErr w:type="spellStart"/>
      <w:ins w:id="119"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Struts should be used when any or some of the following conditions are true:</w:t>
        </w:r>
      </w:ins>
    </w:p>
    <w:p w:rsidR="00E32E26" w:rsidRPr="00E32E26" w:rsidRDefault="00E32E26" w:rsidP="00E32E26">
      <w:pPr>
        <w:numPr>
          <w:ilvl w:val="0"/>
          <w:numId w:val="12"/>
        </w:numPr>
        <w:shd w:val="clear" w:color="auto" w:fill="FFFFFF"/>
        <w:spacing w:after="0" w:line="371" w:lineRule="atLeast"/>
        <w:ind w:left="345" w:firstLine="0"/>
        <w:textAlignment w:val="baseline"/>
        <w:rPr>
          <w:ins w:id="120" w:author="Unknown"/>
          <w:rFonts w:ascii="inherit" w:eastAsia="Times New Roman" w:hAnsi="inherit" w:cs="Helvetica"/>
          <w:color w:val="666666"/>
          <w:sz w:val="23"/>
          <w:szCs w:val="23"/>
        </w:rPr>
      </w:pPr>
      <w:ins w:id="121" w:author="Unknown">
        <w:r w:rsidRPr="00E32E26">
          <w:rPr>
            <w:rFonts w:ascii="inherit" w:eastAsia="Times New Roman" w:hAnsi="inherit" w:cs="Helvetica"/>
            <w:color w:val="666666"/>
            <w:sz w:val="23"/>
            <w:szCs w:val="23"/>
          </w:rPr>
          <w:t>A highly robust enterprise level application development is required.</w:t>
        </w:r>
      </w:ins>
    </w:p>
    <w:p w:rsidR="00E32E26" w:rsidRPr="00E32E26" w:rsidRDefault="00E32E26" w:rsidP="00E32E26">
      <w:pPr>
        <w:numPr>
          <w:ilvl w:val="0"/>
          <w:numId w:val="12"/>
        </w:numPr>
        <w:shd w:val="clear" w:color="auto" w:fill="FFFFFF"/>
        <w:spacing w:after="0" w:line="371" w:lineRule="atLeast"/>
        <w:ind w:left="345" w:firstLine="0"/>
        <w:textAlignment w:val="baseline"/>
        <w:rPr>
          <w:ins w:id="122" w:author="Unknown"/>
          <w:rFonts w:ascii="inherit" w:eastAsia="Times New Roman" w:hAnsi="inherit" w:cs="Helvetica"/>
          <w:color w:val="666666"/>
          <w:sz w:val="23"/>
          <w:szCs w:val="23"/>
        </w:rPr>
      </w:pPr>
      <w:ins w:id="123" w:author="Unknown">
        <w:r w:rsidRPr="00E32E26">
          <w:rPr>
            <w:rFonts w:ascii="inherit" w:eastAsia="Times New Roman" w:hAnsi="inherit" w:cs="Helvetica"/>
            <w:color w:val="666666"/>
            <w:sz w:val="23"/>
            <w:szCs w:val="23"/>
          </w:rPr>
          <w:t>A reusable, highly configurable application is required.</w:t>
        </w:r>
      </w:ins>
    </w:p>
    <w:p w:rsidR="00E32E26" w:rsidRPr="00E32E26" w:rsidRDefault="00E32E26" w:rsidP="00E32E26">
      <w:pPr>
        <w:numPr>
          <w:ilvl w:val="0"/>
          <w:numId w:val="12"/>
        </w:numPr>
        <w:shd w:val="clear" w:color="auto" w:fill="FFFFFF"/>
        <w:spacing w:after="0" w:line="371" w:lineRule="atLeast"/>
        <w:ind w:left="345" w:firstLine="0"/>
        <w:textAlignment w:val="baseline"/>
        <w:rPr>
          <w:ins w:id="124" w:author="Unknown"/>
          <w:rFonts w:ascii="inherit" w:eastAsia="Times New Roman" w:hAnsi="inherit" w:cs="Helvetica"/>
          <w:color w:val="666666"/>
          <w:sz w:val="23"/>
          <w:szCs w:val="23"/>
        </w:rPr>
      </w:pPr>
      <w:ins w:id="125" w:author="Unknown">
        <w:r w:rsidRPr="00E32E26">
          <w:rPr>
            <w:rFonts w:ascii="inherit" w:eastAsia="Times New Roman" w:hAnsi="inherit" w:cs="Helvetica"/>
            <w:color w:val="666666"/>
            <w:sz w:val="23"/>
            <w:szCs w:val="23"/>
          </w:rPr>
          <w:t>A loosely coupled, MVC based application is required with clear segregation of different layers.</w:t>
        </w:r>
      </w:ins>
    </w:p>
    <w:p w:rsidR="00E32E26" w:rsidRPr="00E32E26" w:rsidRDefault="00E32E26" w:rsidP="00E32E26">
      <w:pPr>
        <w:shd w:val="clear" w:color="auto" w:fill="FFFFFF"/>
        <w:spacing w:after="0" w:line="371" w:lineRule="atLeast"/>
        <w:textAlignment w:val="baseline"/>
        <w:rPr>
          <w:ins w:id="126" w:author="Unknown"/>
          <w:rFonts w:ascii="Helvetica" w:eastAsia="Times New Roman" w:hAnsi="Helvetica" w:cs="Helvetica"/>
          <w:color w:val="666666"/>
          <w:sz w:val="23"/>
          <w:szCs w:val="23"/>
        </w:rPr>
      </w:pPr>
      <w:ins w:id="127" w:author="Unknown">
        <w:r w:rsidRPr="00E32E26">
          <w:rPr>
            <w:rFonts w:ascii="inherit" w:eastAsia="Times New Roman" w:hAnsi="inherit" w:cs="Helvetica"/>
            <w:b/>
            <w:bCs/>
            <w:color w:val="000000"/>
            <w:sz w:val="23"/>
            <w:szCs w:val="23"/>
            <w:bdr w:val="none" w:sz="0" w:space="0" w:color="auto" w:frame="1"/>
          </w:rPr>
          <w:t xml:space="preserve">Q46. Why </w:t>
        </w:r>
        <w:proofErr w:type="spellStart"/>
        <w:r w:rsidRPr="00E32E26">
          <w:rPr>
            <w:rFonts w:ascii="inherit" w:eastAsia="Times New Roman" w:hAnsi="inherit" w:cs="Helvetica"/>
            <w:b/>
            <w:bCs/>
            <w:color w:val="000000"/>
            <w:sz w:val="23"/>
            <w:szCs w:val="23"/>
            <w:bdr w:val="none" w:sz="0" w:space="0" w:color="auto" w:frame="1"/>
          </w:rPr>
          <w:t>ActionServlet</w:t>
        </w:r>
        <w:proofErr w:type="spellEnd"/>
        <w:r w:rsidRPr="00E32E26">
          <w:rPr>
            <w:rFonts w:ascii="inherit" w:eastAsia="Times New Roman" w:hAnsi="inherit" w:cs="Helvetica"/>
            <w:b/>
            <w:bCs/>
            <w:color w:val="000000"/>
            <w:sz w:val="23"/>
            <w:szCs w:val="23"/>
            <w:bdr w:val="none" w:sz="0" w:space="0" w:color="auto" w:frame="1"/>
          </w:rPr>
          <w:t xml:space="preserve"> is singleton in Struts?</w:t>
        </w:r>
      </w:ins>
    </w:p>
    <w:p w:rsidR="00E32E26" w:rsidRPr="00E32E26" w:rsidRDefault="00E32E26" w:rsidP="00E32E26">
      <w:pPr>
        <w:shd w:val="clear" w:color="auto" w:fill="FFFFFF"/>
        <w:spacing w:before="204" w:after="204" w:line="371" w:lineRule="atLeast"/>
        <w:textAlignment w:val="baseline"/>
        <w:rPr>
          <w:ins w:id="128" w:author="Unknown"/>
          <w:rFonts w:ascii="Helvetica" w:eastAsia="Times New Roman" w:hAnsi="Helvetica" w:cs="Helvetica"/>
          <w:color w:val="666666"/>
          <w:sz w:val="23"/>
          <w:szCs w:val="23"/>
        </w:rPr>
      </w:pPr>
      <w:proofErr w:type="spellStart"/>
      <w:ins w:id="129"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In Struts framework, </w:t>
        </w:r>
        <w:proofErr w:type="spellStart"/>
        <w:r w:rsidRPr="00E32E26">
          <w:rPr>
            <w:rFonts w:ascii="Helvetica" w:eastAsia="Times New Roman" w:hAnsi="Helvetica" w:cs="Helvetica"/>
            <w:color w:val="666666"/>
            <w:sz w:val="23"/>
            <w:szCs w:val="23"/>
          </w:rPr>
          <w:t>actionServlet</w:t>
        </w:r>
        <w:proofErr w:type="spellEnd"/>
        <w:r w:rsidRPr="00E32E26">
          <w:rPr>
            <w:rFonts w:ascii="Helvetica" w:eastAsia="Times New Roman" w:hAnsi="Helvetica" w:cs="Helvetica"/>
            <w:color w:val="666666"/>
            <w:sz w:val="23"/>
            <w:szCs w:val="23"/>
          </w:rPr>
          <w:t xml:space="preserve"> acts as a controller and all the requests made by users are controlled by this controller. </w:t>
        </w:r>
        <w:proofErr w:type="spellStart"/>
        <w:r w:rsidRPr="00E32E26">
          <w:rPr>
            <w:rFonts w:ascii="Helvetica" w:eastAsia="Times New Roman" w:hAnsi="Helvetica" w:cs="Helvetica"/>
            <w:color w:val="666666"/>
            <w:sz w:val="23"/>
            <w:szCs w:val="23"/>
          </w:rPr>
          <w:t>ActionServlet</w:t>
        </w:r>
        <w:proofErr w:type="spellEnd"/>
        <w:r w:rsidRPr="00E32E26">
          <w:rPr>
            <w:rFonts w:ascii="Helvetica" w:eastAsia="Times New Roman" w:hAnsi="Helvetica" w:cs="Helvetica"/>
            <w:color w:val="666666"/>
            <w:sz w:val="23"/>
            <w:szCs w:val="23"/>
          </w:rPr>
          <w:t xml:space="preserve"> is based on singleton design patter as only one object needs to be created for this controller class. Multiple threads are created later for each user request.</w:t>
        </w:r>
      </w:ins>
    </w:p>
    <w:p w:rsidR="00E32E26" w:rsidRPr="00E32E26" w:rsidRDefault="00E32E26" w:rsidP="00E32E26">
      <w:pPr>
        <w:shd w:val="clear" w:color="auto" w:fill="FFFFFF"/>
        <w:spacing w:after="0" w:line="371" w:lineRule="atLeast"/>
        <w:textAlignment w:val="baseline"/>
        <w:rPr>
          <w:ins w:id="130" w:author="Unknown"/>
          <w:rFonts w:ascii="Helvetica" w:eastAsia="Times New Roman" w:hAnsi="Helvetica" w:cs="Helvetica"/>
          <w:color w:val="666666"/>
          <w:sz w:val="23"/>
          <w:szCs w:val="23"/>
        </w:rPr>
      </w:pPr>
      <w:ins w:id="131" w:author="Unknown">
        <w:r w:rsidRPr="00E32E26">
          <w:rPr>
            <w:rFonts w:ascii="inherit" w:eastAsia="Times New Roman" w:hAnsi="inherit" w:cs="Helvetica"/>
            <w:b/>
            <w:bCs/>
            <w:color w:val="000000"/>
            <w:sz w:val="23"/>
            <w:szCs w:val="23"/>
            <w:bdr w:val="none" w:sz="0" w:space="0" w:color="auto" w:frame="1"/>
          </w:rPr>
          <w:t>Q47. What are the steps required for setting up validator framework in Struts?</w:t>
        </w:r>
      </w:ins>
    </w:p>
    <w:p w:rsidR="00E32E26" w:rsidRPr="00E32E26" w:rsidRDefault="00E32E26" w:rsidP="00E32E26">
      <w:pPr>
        <w:shd w:val="clear" w:color="auto" w:fill="FFFFFF"/>
        <w:spacing w:after="0" w:line="371" w:lineRule="atLeast"/>
        <w:textAlignment w:val="baseline"/>
        <w:rPr>
          <w:ins w:id="132" w:author="Unknown"/>
          <w:rFonts w:ascii="Helvetica" w:eastAsia="Times New Roman" w:hAnsi="Helvetica" w:cs="Helvetica"/>
          <w:color w:val="666666"/>
          <w:sz w:val="23"/>
          <w:szCs w:val="23"/>
        </w:rPr>
      </w:pPr>
      <w:proofErr w:type="spellStart"/>
      <w:ins w:id="133"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Following Steps are required to setup validator framework in Struts: – </w:t>
        </w:r>
        <w:r w:rsidRPr="00E32E26">
          <w:rPr>
            <w:rFonts w:ascii="inherit" w:eastAsia="Times New Roman" w:hAnsi="inherit" w:cs="Helvetica"/>
            <w:b/>
            <w:bCs/>
            <w:i/>
            <w:iCs/>
            <w:color w:val="000000"/>
            <w:sz w:val="23"/>
            <w:szCs w:val="23"/>
            <w:bdr w:val="none" w:sz="0" w:space="0" w:color="auto" w:frame="1"/>
          </w:rPr>
          <w:t>Wrong Spelling</w:t>
        </w:r>
      </w:ins>
    </w:p>
    <w:p w:rsidR="00E32E26" w:rsidRPr="00E32E26" w:rsidRDefault="00E32E26" w:rsidP="00E32E26">
      <w:pPr>
        <w:numPr>
          <w:ilvl w:val="0"/>
          <w:numId w:val="13"/>
        </w:numPr>
        <w:shd w:val="clear" w:color="auto" w:fill="FFFFFF"/>
        <w:spacing w:after="0" w:line="371" w:lineRule="atLeast"/>
        <w:ind w:left="465" w:firstLine="0"/>
        <w:textAlignment w:val="baseline"/>
        <w:rPr>
          <w:ins w:id="134" w:author="Unknown"/>
          <w:rFonts w:ascii="inherit" w:eastAsia="Times New Roman" w:hAnsi="inherit" w:cs="Helvetica"/>
          <w:color w:val="666666"/>
          <w:sz w:val="23"/>
          <w:szCs w:val="23"/>
        </w:rPr>
      </w:pPr>
      <w:ins w:id="135" w:author="Unknown">
        <w:r w:rsidRPr="00E32E26">
          <w:rPr>
            <w:rFonts w:ascii="inherit" w:eastAsia="Times New Roman" w:hAnsi="inherit" w:cs="Helvetica"/>
            <w:color w:val="666666"/>
            <w:sz w:val="23"/>
            <w:szCs w:val="23"/>
          </w:rPr>
          <w:t>In WEB-INF directory place valdator-rules.xml and validation.xml files.</w:t>
        </w:r>
      </w:ins>
    </w:p>
    <w:p w:rsidR="00E32E26" w:rsidRPr="00E32E26" w:rsidRDefault="00E32E26" w:rsidP="00E32E26">
      <w:pPr>
        <w:numPr>
          <w:ilvl w:val="0"/>
          <w:numId w:val="13"/>
        </w:numPr>
        <w:shd w:val="clear" w:color="auto" w:fill="FFFFFF"/>
        <w:spacing w:after="0" w:line="371" w:lineRule="atLeast"/>
        <w:ind w:left="465" w:firstLine="0"/>
        <w:textAlignment w:val="baseline"/>
        <w:rPr>
          <w:ins w:id="136" w:author="Unknown"/>
          <w:rFonts w:ascii="inherit" w:eastAsia="Times New Roman" w:hAnsi="inherit" w:cs="Helvetica"/>
          <w:color w:val="666666"/>
          <w:sz w:val="23"/>
          <w:szCs w:val="23"/>
        </w:rPr>
      </w:pPr>
      <w:ins w:id="137" w:author="Unknown">
        <w:r w:rsidRPr="00E32E26">
          <w:rPr>
            <w:rFonts w:ascii="inherit" w:eastAsia="Times New Roman" w:hAnsi="inherit" w:cs="Helvetica"/>
            <w:color w:val="666666"/>
            <w:sz w:val="23"/>
            <w:szCs w:val="23"/>
          </w:rPr>
          <w:t>Enable validation plugin in struts-config.xml files by adding following:</w:t>
        </w:r>
      </w:ins>
    </w:p>
    <w:p w:rsidR="00E32E26" w:rsidRPr="00E32E26" w:rsidRDefault="00E32E26" w:rsidP="00E32E26">
      <w:pPr>
        <w:spacing w:after="180" w:line="240" w:lineRule="auto"/>
        <w:textAlignment w:val="baseline"/>
        <w:rPr>
          <w:ins w:id="138" w:author="Unknown"/>
          <w:rFonts w:ascii="Courier New" w:eastAsia="Times New Roman" w:hAnsi="Courier New" w:cs="Courier New"/>
          <w:color w:val="666666"/>
          <w:sz w:val="24"/>
          <w:szCs w:val="24"/>
        </w:rPr>
      </w:pPr>
      <w:ins w:id="139" w:author="Unknown">
        <w:r w:rsidRPr="00E32E26">
          <w:rPr>
            <w:rFonts w:ascii="Courier New" w:eastAsia="Times New Roman" w:hAnsi="Courier New" w:cs="Courier New"/>
            <w:color w:val="666666"/>
            <w:sz w:val="24"/>
            <w:szCs w:val="24"/>
          </w:rPr>
          <w:object w:dxaOrig="1440" w:dyaOrig="1440">
            <v:shape id="_x0000_i1091" type="#_x0000_t75" style="width:136.5pt;height:69.75pt" o:ole="">
              <v:imagedata r:id="rId29" o:title=""/>
            </v:shape>
            <w:control r:id="rId42" w:name="DefaultOcxName12" w:shapeid="_x0000_i1091"/>
          </w:objec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E32E26" w:rsidRPr="00E32E26" w:rsidTr="00E32E26">
        <w:trPr>
          <w:tblCellSpacing w:w="15" w:type="dxa"/>
        </w:trPr>
        <w:tc>
          <w:tcPr>
            <w:tcW w:w="0" w:type="auto"/>
            <w:tcBorders>
              <w:top w:val="nil"/>
              <w:left w:val="nil"/>
              <w:bottom w:val="nil"/>
              <w:right w:val="nil"/>
            </w:tcBorders>
            <w:shd w:val="clear" w:color="auto" w:fill="F8F8F8"/>
            <w:vAlign w:val="center"/>
            <w:hideMark/>
          </w:tcPr>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1</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2</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3</w:t>
            </w:r>
          </w:p>
          <w:p w:rsidR="00E32E26" w:rsidRPr="00E32E26" w:rsidRDefault="00E32E26" w:rsidP="00E32E26">
            <w:pPr>
              <w:spacing w:after="0" w:line="240" w:lineRule="auto"/>
              <w:jc w:val="center"/>
              <w:textAlignment w:val="baseline"/>
              <w:rPr>
                <w:rFonts w:ascii="inherit" w:eastAsia="Times New Roman" w:hAnsi="inherit" w:cs="Times New Roman"/>
                <w:sz w:val="20"/>
                <w:szCs w:val="20"/>
              </w:rPr>
            </w:pPr>
            <w:r w:rsidRPr="00E32E26">
              <w:rPr>
                <w:rFonts w:ascii="inherit" w:eastAsia="Times New Roman" w:hAnsi="inherit" w:cs="Times New Roman"/>
                <w:sz w:val="20"/>
                <w:szCs w:val="20"/>
              </w:rPr>
              <w:t>4</w:t>
            </w:r>
          </w:p>
        </w:tc>
        <w:tc>
          <w:tcPr>
            <w:tcW w:w="12195" w:type="dxa"/>
            <w:tcBorders>
              <w:top w:val="nil"/>
              <w:left w:val="nil"/>
              <w:bottom w:val="nil"/>
              <w:right w:val="nil"/>
            </w:tcBorders>
            <w:shd w:val="clear" w:color="auto" w:fill="F8F8F8"/>
            <w:vAlign w:val="center"/>
            <w:hideMark/>
          </w:tcPr>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 xml:space="preserve">&lt;plug-in </w:t>
            </w:r>
            <w:proofErr w:type="spellStart"/>
            <w:r w:rsidRPr="00E32E26">
              <w:rPr>
                <w:rFonts w:ascii="inherit" w:eastAsia="Times New Roman" w:hAnsi="inherit" w:cs="Times New Roman"/>
                <w:color w:val="000000"/>
                <w:sz w:val="20"/>
                <w:szCs w:val="20"/>
                <w:bdr w:val="none" w:sz="0" w:space="0" w:color="auto" w:frame="1"/>
              </w:rPr>
              <w:t>className</w:t>
            </w:r>
            <w:proofErr w:type="spellEnd"/>
            <w:r w:rsidRPr="00E32E26">
              <w:rPr>
                <w:rFonts w:ascii="inherit" w:eastAsia="Times New Roman" w:hAnsi="inherit" w:cs="Times New Roman"/>
                <w:color w:val="000000"/>
                <w:sz w:val="20"/>
                <w:szCs w:val="20"/>
                <w:bdr w:val="none" w:sz="0" w:space="0" w:color="auto" w:frame="1"/>
              </w:rPr>
              <w:t>="</w:t>
            </w:r>
            <w:proofErr w:type="spellStart"/>
            <w:r w:rsidRPr="00E32E26">
              <w:rPr>
                <w:rFonts w:ascii="inherit" w:eastAsia="Times New Roman" w:hAnsi="inherit" w:cs="Times New Roman"/>
                <w:color w:val="000000"/>
                <w:sz w:val="20"/>
                <w:szCs w:val="20"/>
                <w:bdr w:val="none" w:sz="0" w:space="0" w:color="auto" w:frame="1"/>
              </w:rPr>
              <w:t>org.apache.struts.validator.ValidatorPlugIn</w:t>
            </w:r>
            <w:proofErr w:type="spellEnd"/>
            <w:r w:rsidRPr="00E32E26">
              <w:rPr>
                <w:rFonts w:ascii="inherit" w:eastAsia="Times New Roman" w:hAnsi="inherit" w:cs="Times New Roman"/>
                <w:color w:val="000000"/>
                <w:sz w:val="20"/>
                <w:szCs w:val="20"/>
                <w:bdr w:val="none" w:sz="0" w:space="0" w:color="auto" w:frame="1"/>
              </w:rPr>
              <w:t>"&gt;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&lt;set-property property="pathnames" value="/WEB-INF/validator-rules.xml,</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/WEB-INF/validation.xml"/&gt;</w:t>
            </w:r>
          </w:p>
          <w:p w:rsidR="00E32E26" w:rsidRPr="00E32E26" w:rsidRDefault="00E32E26" w:rsidP="00E32E26">
            <w:pPr>
              <w:spacing w:after="0" w:line="240" w:lineRule="auto"/>
              <w:textAlignment w:val="baseline"/>
              <w:rPr>
                <w:rFonts w:ascii="inherit" w:eastAsia="Times New Roman" w:hAnsi="inherit" w:cs="Times New Roman"/>
                <w:color w:val="000000"/>
                <w:sz w:val="20"/>
                <w:szCs w:val="20"/>
              </w:rPr>
            </w:pPr>
            <w:r w:rsidRPr="00E32E26">
              <w:rPr>
                <w:rFonts w:ascii="inherit" w:eastAsia="Times New Roman" w:hAnsi="inherit" w:cs="Times New Roman"/>
                <w:color w:val="000000"/>
                <w:sz w:val="20"/>
                <w:szCs w:val="20"/>
                <w:bdr w:val="none" w:sz="0" w:space="0" w:color="auto" w:frame="1"/>
              </w:rPr>
              <w:t>&lt;/plug-in&gt;</w:t>
            </w:r>
          </w:p>
        </w:tc>
      </w:tr>
    </w:tbl>
    <w:p w:rsidR="00E32E26" w:rsidRPr="00E32E26" w:rsidRDefault="00E32E26" w:rsidP="00E32E26">
      <w:pPr>
        <w:shd w:val="clear" w:color="auto" w:fill="FFFFFF"/>
        <w:spacing w:before="204" w:after="204" w:line="371" w:lineRule="atLeast"/>
        <w:textAlignment w:val="baseline"/>
        <w:rPr>
          <w:ins w:id="140" w:author="Unknown"/>
          <w:rFonts w:ascii="Helvetica" w:eastAsia="Times New Roman" w:hAnsi="Helvetica" w:cs="Helvetica"/>
          <w:color w:val="666666"/>
          <w:sz w:val="23"/>
          <w:szCs w:val="23"/>
        </w:rPr>
      </w:pPr>
      <w:ins w:id="141" w:author="Unknown">
        <w:r w:rsidRPr="00E32E26">
          <w:rPr>
            <w:rFonts w:ascii="Helvetica" w:eastAsia="Times New Roman" w:hAnsi="Helvetica" w:cs="Helvetica"/>
            <w:color w:val="666666"/>
            <w:sz w:val="23"/>
            <w:szCs w:val="23"/>
          </w:rPr>
          <w:t> </w:t>
        </w:r>
      </w:ins>
    </w:p>
    <w:p w:rsidR="00E32E26" w:rsidRPr="00E32E26" w:rsidRDefault="00E32E26" w:rsidP="00E32E26">
      <w:pPr>
        <w:shd w:val="clear" w:color="auto" w:fill="FFFFFF"/>
        <w:spacing w:after="0" w:line="371" w:lineRule="atLeast"/>
        <w:textAlignment w:val="baseline"/>
        <w:rPr>
          <w:ins w:id="142" w:author="Unknown"/>
          <w:rFonts w:ascii="Helvetica" w:eastAsia="Times New Roman" w:hAnsi="Helvetica" w:cs="Helvetica"/>
          <w:color w:val="666666"/>
          <w:sz w:val="23"/>
          <w:szCs w:val="23"/>
        </w:rPr>
      </w:pPr>
      <w:ins w:id="143" w:author="Unknown">
        <w:r w:rsidRPr="00E32E26">
          <w:rPr>
            <w:rFonts w:ascii="inherit" w:eastAsia="Times New Roman" w:hAnsi="inherit" w:cs="Helvetica"/>
            <w:b/>
            <w:bCs/>
            <w:color w:val="000000"/>
            <w:sz w:val="23"/>
            <w:szCs w:val="23"/>
            <w:bdr w:val="none" w:sz="0" w:space="0" w:color="auto" w:frame="1"/>
          </w:rPr>
          <w:t>Q48. Which technologies can be used at View Layer in Struts?</w:t>
        </w:r>
      </w:ins>
    </w:p>
    <w:p w:rsidR="00E32E26" w:rsidRPr="00E32E26" w:rsidRDefault="00E32E26" w:rsidP="00E32E26">
      <w:pPr>
        <w:shd w:val="clear" w:color="auto" w:fill="FFFFFF"/>
        <w:spacing w:before="204" w:after="204" w:line="371" w:lineRule="atLeast"/>
        <w:textAlignment w:val="baseline"/>
        <w:rPr>
          <w:ins w:id="144" w:author="Unknown"/>
          <w:rFonts w:ascii="Helvetica" w:eastAsia="Times New Roman" w:hAnsi="Helvetica" w:cs="Helvetica"/>
          <w:color w:val="666666"/>
          <w:sz w:val="23"/>
          <w:szCs w:val="23"/>
        </w:rPr>
      </w:pPr>
      <w:proofErr w:type="spellStart"/>
      <w:ins w:id="145"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In Struts, we can use any of the following technologies in view layer:</w:t>
        </w:r>
      </w:ins>
    </w:p>
    <w:p w:rsidR="00E32E26" w:rsidRPr="00E32E26" w:rsidRDefault="00E32E26" w:rsidP="00E32E26">
      <w:pPr>
        <w:numPr>
          <w:ilvl w:val="0"/>
          <w:numId w:val="14"/>
        </w:numPr>
        <w:shd w:val="clear" w:color="auto" w:fill="FFFFFF"/>
        <w:spacing w:after="0" w:line="371" w:lineRule="atLeast"/>
        <w:ind w:left="345" w:firstLine="0"/>
        <w:textAlignment w:val="baseline"/>
        <w:rPr>
          <w:ins w:id="146" w:author="Unknown"/>
          <w:rFonts w:ascii="inherit" w:eastAsia="Times New Roman" w:hAnsi="inherit" w:cs="Helvetica"/>
          <w:color w:val="666666"/>
          <w:sz w:val="23"/>
          <w:szCs w:val="23"/>
        </w:rPr>
      </w:pPr>
      <w:ins w:id="147" w:author="Unknown">
        <w:r w:rsidRPr="00E32E26">
          <w:rPr>
            <w:rFonts w:ascii="inherit" w:eastAsia="Times New Roman" w:hAnsi="inherit" w:cs="Helvetica"/>
            <w:color w:val="666666"/>
            <w:sz w:val="23"/>
            <w:szCs w:val="23"/>
          </w:rPr>
          <w:t>JSP</w:t>
        </w:r>
      </w:ins>
    </w:p>
    <w:p w:rsidR="00E32E26" w:rsidRPr="00E32E26" w:rsidRDefault="00E32E26" w:rsidP="00E32E26">
      <w:pPr>
        <w:numPr>
          <w:ilvl w:val="0"/>
          <w:numId w:val="14"/>
        </w:numPr>
        <w:shd w:val="clear" w:color="auto" w:fill="FFFFFF"/>
        <w:spacing w:after="0" w:line="371" w:lineRule="atLeast"/>
        <w:ind w:left="345" w:firstLine="0"/>
        <w:textAlignment w:val="baseline"/>
        <w:rPr>
          <w:ins w:id="148" w:author="Unknown"/>
          <w:rFonts w:ascii="inherit" w:eastAsia="Times New Roman" w:hAnsi="inherit" w:cs="Helvetica"/>
          <w:color w:val="666666"/>
          <w:sz w:val="23"/>
          <w:szCs w:val="23"/>
        </w:rPr>
      </w:pPr>
      <w:ins w:id="149" w:author="Unknown">
        <w:r w:rsidRPr="00E32E26">
          <w:rPr>
            <w:rFonts w:ascii="inherit" w:eastAsia="Times New Roman" w:hAnsi="inherit" w:cs="Helvetica"/>
            <w:color w:val="666666"/>
            <w:sz w:val="23"/>
            <w:szCs w:val="23"/>
          </w:rPr>
          <w:t>HTML</w:t>
        </w:r>
      </w:ins>
    </w:p>
    <w:p w:rsidR="00E32E26" w:rsidRPr="00E32E26" w:rsidRDefault="00E32E26" w:rsidP="00E32E26">
      <w:pPr>
        <w:numPr>
          <w:ilvl w:val="0"/>
          <w:numId w:val="14"/>
        </w:numPr>
        <w:shd w:val="clear" w:color="auto" w:fill="FFFFFF"/>
        <w:spacing w:after="0" w:line="371" w:lineRule="atLeast"/>
        <w:ind w:left="345" w:firstLine="0"/>
        <w:textAlignment w:val="baseline"/>
        <w:rPr>
          <w:ins w:id="150" w:author="Unknown"/>
          <w:rFonts w:ascii="inherit" w:eastAsia="Times New Roman" w:hAnsi="inherit" w:cs="Helvetica"/>
          <w:color w:val="666666"/>
          <w:sz w:val="23"/>
          <w:szCs w:val="23"/>
        </w:rPr>
      </w:pPr>
      <w:ins w:id="151" w:author="Unknown">
        <w:r w:rsidRPr="00E32E26">
          <w:rPr>
            <w:rFonts w:ascii="inherit" w:eastAsia="Times New Roman" w:hAnsi="inherit" w:cs="Helvetica"/>
            <w:color w:val="666666"/>
            <w:sz w:val="23"/>
            <w:szCs w:val="23"/>
          </w:rPr>
          <w:t>XML/XSLT</w:t>
        </w:r>
      </w:ins>
    </w:p>
    <w:p w:rsidR="00E32E26" w:rsidRPr="00E32E26" w:rsidRDefault="00E32E26" w:rsidP="00E32E26">
      <w:pPr>
        <w:numPr>
          <w:ilvl w:val="0"/>
          <w:numId w:val="14"/>
        </w:numPr>
        <w:shd w:val="clear" w:color="auto" w:fill="FFFFFF"/>
        <w:spacing w:after="0" w:line="371" w:lineRule="atLeast"/>
        <w:ind w:left="345" w:firstLine="0"/>
        <w:textAlignment w:val="baseline"/>
        <w:rPr>
          <w:ins w:id="152" w:author="Unknown"/>
          <w:rFonts w:ascii="inherit" w:eastAsia="Times New Roman" w:hAnsi="inherit" w:cs="Helvetica"/>
          <w:color w:val="666666"/>
          <w:sz w:val="23"/>
          <w:szCs w:val="23"/>
        </w:rPr>
      </w:pPr>
      <w:ins w:id="153" w:author="Unknown">
        <w:r w:rsidRPr="00E32E26">
          <w:rPr>
            <w:rFonts w:ascii="inherit" w:eastAsia="Times New Roman" w:hAnsi="inherit" w:cs="Helvetica"/>
            <w:color w:val="666666"/>
            <w:sz w:val="23"/>
            <w:szCs w:val="23"/>
          </w:rPr>
          <w:t>WML Files</w:t>
        </w:r>
      </w:ins>
    </w:p>
    <w:p w:rsidR="00E32E26" w:rsidRPr="00E32E26" w:rsidRDefault="00E32E26" w:rsidP="00E32E26">
      <w:pPr>
        <w:numPr>
          <w:ilvl w:val="0"/>
          <w:numId w:val="14"/>
        </w:numPr>
        <w:shd w:val="clear" w:color="auto" w:fill="FFFFFF"/>
        <w:spacing w:after="0" w:line="371" w:lineRule="atLeast"/>
        <w:ind w:left="345" w:firstLine="0"/>
        <w:textAlignment w:val="baseline"/>
        <w:rPr>
          <w:ins w:id="154" w:author="Unknown"/>
          <w:rFonts w:ascii="inherit" w:eastAsia="Times New Roman" w:hAnsi="inherit" w:cs="Helvetica"/>
          <w:color w:val="666666"/>
          <w:sz w:val="23"/>
          <w:szCs w:val="23"/>
        </w:rPr>
      </w:pPr>
      <w:ins w:id="155" w:author="Unknown">
        <w:r w:rsidRPr="00E32E26">
          <w:rPr>
            <w:rFonts w:ascii="inherit" w:eastAsia="Times New Roman" w:hAnsi="inherit" w:cs="Helvetica"/>
            <w:color w:val="666666"/>
            <w:sz w:val="23"/>
            <w:szCs w:val="23"/>
          </w:rPr>
          <w:t>Velocity Templates</w:t>
        </w:r>
      </w:ins>
    </w:p>
    <w:p w:rsidR="00E32E26" w:rsidRPr="00E32E26" w:rsidRDefault="00E32E26" w:rsidP="00E32E26">
      <w:pPr>
        <w:numPr>
          <w:ilvl w:val="0"/>
          <w:numId w:val="14"/>
        </w:numPr>
        <w:shd w:val="clear" w:color="auto" w:fill="FFFFFF"/>
        <w:spacing w:after="0" w:line="371" w:lineRule="atLeast"/>
        <w:ind w:left="345" w:firstLine="0"/>
        <w:textAlignment w:val="baseline"/>
        <w:rPr>
          <w:ins w:id="156" w:author="Unknown"/>
          <w:rFonts w:ascii="inherit" w:eastAsia="Times New Roman" w:hAnsi="inherit" w:cs="Helvetica"/>
          <w:color w:val="666666"/>
          <w:sz w:val="23"/>
          <w:szCs w:val="23"/>
        </w:rPr>
      </w:pPr>
      <w:ins w:id="157" w:author="Unknown">
        <w:r w:rsidRPr="00E32E26">
          <w:rPr>
            <w:rFonts w:ascii="inherit" w:eastAsia="Times New Roman" w:hAnsi="inherit" w:cs="Helvetica"/>
            <w:color w:val="666666"/>
            <w:sz w:val="23"/>
            <w:szCs w:val="23"/>
          </w:rPr>
          <w:lastRenderedPageBreak/>
          <w:t>Servlets</w:t>
        </w:r>
      </w:ins>
    </w:p>
    <w:p w:rsidR="00E32E26" w:rsidRPr="00E32E26" w:rsidRDefault="00E32E26" w:rsidP="00E32E26">
      <w:pPr>
        <w:shd w:val="clear" w:color="auto" w:fill="FFFFFF"/>
        <w:spacing w:after="0" w:line="371" w:lineRule="atLeast"/>
        <w:textAlignment w:val="baseline"/>
        <w:rPr>
          <w:ins w:id="158" w:author="Unknown"/>
          <w:rFonts w:ascii="Helvetica" w:eastAsia="Times New Roman" w:hAnsi="Helvetica" w:cs="Helvetica"/>
          <w:color w:val="666666"/>
          <w:sz w:val="23"/>
          <w:szCs w:val="23"/>
        </w:rPr>
      </w:pPr>
      <w:ins w:id="159" w:author="Unknown">
        <w:r w:rsidRPr="00E32E26">
          <w:rPr>
            <w:rFonts w:ascii="inherit" w:eastAsia="Times New Roman" w:hAnsi="inherit" w:cs="Helvetica"/>
            <w:b/>
            <w:bCs/>
            <w:color w:val="000000"/>
            <w:sz w:val="23"/>
            <w:szCs w:val="23"/>
            <w:bdr w:val="none" w:sz="0" w:space="0" w:color="auto" w:frame="1"/>
          </w:rPr>
          <w:t xml:space="preserve">Q49. What are the conditions for </w:t>
        </w:r>
        <w:proofErr w:type="spellStart"/>
        <w:r w:rsidRPr="00E32E26">
          <w:rPr>
            <w:rFonts w:ascii="inherit" w:eastAsia="Times New Roman" w:hAnsi="inherit" w:cs="Helvetica"/>
            <w:b/>
            <w:bCs/>
            <w:color w:val="000000"/>
            <w:sz w:val="23"/>
            <w:szCs w:val="23"/>
            <w:bdr w:val="none" w:sz="0" w:space="0" w:color="auto" w:frame="1"/>
          </w:rPr>
          <w:t>actionForm</w:t>
        </w:r>
        <w:proofErr w:type="spellEnd"/>
        <w:r w:rsidRPr="00E32E26">
          <w:rPr>
            <w:rFonts w:ascii="inherit" w:eastAsia="Times New Roman" w:hAnsi="inherit" w:cs="Helvetica"/>
            <w:b/>
            <w:bCs/>
            <w:color w:val="000000"/>
            <w:sz w:val="23"/>
            <w:szCs w:val="23"/>
            <w:bdr w:val="none" w:sz="0" w:space="0" w:color="auto" w:frame="1"/>
          </w:rPr>
          <w:t xml:space="preserve"> to work correctly?</w:t>
        </w:r>
      </w:ins>
    </w:p>
    <w:p w:rsidR="00E32E26" w:rsidRPr="00E32E26" w:rsidRDefault="00E32E26" w:rsidP="00E32E26">
      <w:pPr>
        <w:shd w:val="clear" w:color="auto" w:fill="FFFFFF"/>
        <w:spacing w:before="204" w:after="204" w:line="371" w:lineRule="atLeast"/>
        <w:textAlignment w:val="baseline"/>
        <w:rPr>
          <w:ins w:id="160" w:author="Unknown"/>
          <w:rFonts w:ascii="Helvetica" w:eastAsia="Times New Roman" w:hAnsi="Helvetica" w:cs="Helvetica"/>
          <w:color w:val="666666"/>
          <w:sz w:val="23"/>
          <w:szCs w:val="23"/>
        </w:rPr>
      </w:pPr>
      <w:proofErr w:type="spellStart"/>
      <w:ins w:id="161"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xml:space="preserve">: </w:t>
        </w:r>
        <w:proofErr w:type="spellStart"/>
        <w:r w:rsidRPr="00E32E26">
          <w:rPr>
            <w:rFonts w:ascii="Helvetica" w:eastAsia="Times New Roman" w:hAnsi="Helvetica" w:cs="Helvetica"/>
            <w:color w:val="666666"/>
            <w:sz w:val="23"/>
            <w:szCs w:val="23"/>
          </w:rPr>
          <w:t>ActionForm</w:t>
        </w:r>
        <w:proofErr w:type="spellEnd"/>
        <w:r w:rsidRPr="00E32E26">
          <w:rPr>
            <w:rFonts w:ascii="Helvetica" w:eastAsia="Times New Roman" w:hAnsi="Helvetica" w:cs="Helvetica"/>
            <w:color w:val="666666"/>
            <w:sz w:val="23"/>
            <w:szCs w:val="23"/>
          </w:rPr>
          <w:t xml:space="preserve"> must fulfill following conditions to work correctly:</w:t>
        </w:r>
      </w:ins>
    </w:p>
    <w:p w:rsidR="00E32E26" w:rsidRPr="00E32E26" w:rsidRDefault="00E32E26" w:rsidP="00E32E26">
      <w:pPr>
        <w:numPr>
          <w:ilvl w:val="0"/>
          <w:numId w:val="15"/>
        </w:numPr>
        <w:shd w:val="clear" w:color="auto" w:fill="FFFFFF"/>
        <w:spacing w:after="0" w:line="371" w:lineRule="atLeast"/>
        <w:ind w:left="345" w:firstLine="0"/>
        <w:textAlignment w:val="baseline"/>
        <w:rPr>
          <w:ins w:id="162" w:author="Unknown"/>
          <w:rFonts w:ascii="inherit" w:eastAsia="Times New Roman" w:hAnsi="inherit" w:cs="Helvetica"/>
          <w:color w:val="666666"/>
          <w:sz w:val="23"/>
          <w:szCs w:val="23"/>
        </w:rPr>
      </w:pPr>
      <w:ins w:id="163" w:author="Unknown">
        <w:r w:rsidRPr="00E32E26">
          <w:rPr>
            <w:rFonts w:ascii="inherit" w:eastAsia="Times New Roman" w:hAnsi="inherit" w:cs="Helvetica"/>
            <w:color w:val="666666"/>
            <w:sz w:val="23"/>
            <w:szCs w:val="23"/>
          </w:rPr>
          <w:t>It must have a no argument constructor.</w:t>
        </w:r>
      </w:ins>
    </w:p>
    <w:p w:rsidR="00E32E26" w:rsidRPr="00E32E26" w:rsidRDefault="00E32E26" w:rsidP="00E32E26">
      <w:pPr>
        <w:numPr>
          <w:ilvl w:val="0"/>
          <w:numId w:val="15"/>
        </w:numPr>
        <w:shd w:val="clear" w:color="auto" w:fill="FFFFFF"/>
        <w:spacing w:after="0" w:line="371" w:lineRule="atLeast"/>
        <w:ind w:left="345" w:firstLine="0"/>
        <w:textAlignment w:val="baseline"/>
        <w:rPr>
          <w:ins w:id="164" w:author="Unknown"/>
          <w:rFonts w:ascii="inherit" w:eastAsia="Times New Roman" w:hAnsi="inherit" w:cs="Helvetica"/>
          <w:color w:val="666666"/>
          <w:sz w:val="23"/>
          <w:szCs w:val="23"/>
        </w:rPr>
      </w:pPr>
      <w:ins w:id="165" w:author="Unknown">
        <w:r w:rsidRPr="00E32E26">
          <w:rPr>
            <w:rFonts w:ascii="inherit" w:eastAsia="Times New Roman" w:hAnsi="inherit" w:cs="Helvetica"/>
            <w:color w:val="666666"/>
            <w:sz w:val="23"/>
            <w:szCs w:val="23"/>
          </w:rPr>
          <w:t>It should have public getter and setter methods for all its properties.</w:t>
        </w:r>
      </w:ins>
    </w:p>
    <w:p w:rsidR="00E32E26" w:rsidRPr="00E32E26" w:rsidRDefault="00E32E26" w:rsidP="00E32E26">
      <w:pPr>
        <w:shd w:val="clear" w:color="auto" w:fill="FFFFFF"/>
        <w:spacing w:after="0" w:line="371" w:lineRule="atLeast"/>
        <w:textAlignment w:val="baseline"/>
        <w:rPr>
          <w:ins w:id="166" w:author="Unknown"/>
          <w:rFonts w:ascii="Helvetica" w:eastAsia="Times New Roman" w:hAnsi="Helvetica" w:cs="Helvetica"/>
          <w:color w:val="666666"/>
          <w:sz w:val="23"/>
          <w:szCs w:val="23"/>
        </w:rPr>
      </w:pPr>
      <w:ins w:id="167" w:author="Unknown">
        <w:r w:rsidRPr="00E32E26">
          <w:rPr>
            <w:rFonts w:ascii="inherit" w:eastAsia="Times New Roman" w:hAnsi="inherit" w:cs="Helvetica"/>
            <w:b/>
            <w:bCs/>
            <w:color w:val="000000"/>
            <w:sz w:val="23"/>
            <w:szCs w:val="23"/>
            <w:bdr w:val="none" w:sz="0" w:space="0" w:color="auto" w:frame="1"/>
          </w:rPr>
          <w:t xml:space="preserve">Q50.  Which library is provided by Struts for form elements like check boxes, text boxes </w:t>
        </w:r>
        <w:proofErr w:type="spellStart"/>
        <w:r w:rsidRPr="00E32E26">
          <w:rPr>
            <w:rFonts w:ascii="inherit" w:eastAsia="Times New Roman" w:hAnsi="inherit" w:cs="Helvetica"/>
            <w:b/>
            <w:bCs/>
            <w:color w:val="000000"/>
            <w:sz w:val="23"/>
            <w:szCs w:val="23"/>
            <w:bdr w:val="none" w:sz="0" w:space="0" w:color="auto" w:frame="1"/>
          </w:rPr>
          <w:t>etc</w:t>
        </w:r>
        <w:proofErr w:type="spellEnd"/>
        <w:r w:rsidRPr="00E32E26">
          <w:rPr>
            <w:rFonts w:ascii="inherit" w:eastAsia="Times New Roman" w:hAnsi="inherit" w:cs="Helvetica"/>
            <w:b/>
            <w:bCs/>
            <w:color w:val="000000"/>
            <w:sz w:val="23"/>
            <w:szCs w:val="23"/>
            <w:bdr w:val="none" w:sz="0" w:space="0" w:color="auto" w:frame="1"/>
          </w:rPr>
          <w:t>?</w:t>
        </w:r>
      </w:ins>
    </w:p>
    <w:p w:rsidR="00E32E26" w:rsidRPr="00E32E26" w:rsidRDefault="00E32E26" w:rsidP="00E32E26">
      <w:pPr>
        <w:shd w:val="clear" w:color="auto" w:fill="FFFFFF"/>
        <w:spacing w:before="204" w:after="204" w:line="371" w:lineRule="atLeast"/>
        <w:textAlignment w:val="baseline"/>
        <w:rPr>
          <w:ins w:id="168" w:author="Unknown"/>
          <w:rFonts w:ascii="Helvetica" w:eastAsia="Times New Roman" w:hAnsi="Helvetica" w:cs="Helvetica"/>
          <w:color w:val="666666"/>
          <w:sz w:val="23"/>
          <w:szCs w:val="23"/>
        </w:rPr>
      </w:pPr>
      <w:proofErr w:type="spellStart"/>
      <w:ins w:id="169" w:author="Unknown">
        <w:r w:rsidRPr="00E32E26">
          <w:rPr>
            <w:rFonts w:ascii="Helvetica" w:eastAsia="Times New Roman" w:hAnsi="Helvetica" w:cs="Helvetica"/>
            <w:color w:val="666666"/>
            <w:sz w:val="23"/>
            <w:szCs w:val="23"/>
          </w:rPr>
          <w:t>Ans</w:t>
        </w:r>
        <w:proofErr w:type="spellEnd"/>
        <w:r w:rsidRPr="00E32E26">
          <w:rPr>
            <w:rFonts w:ascii="Helvetica" w:eastAsia="Times New Roman" w:hAnsi="Helvetica" w:cs="Helvetica"/>
            <w:color w:val="666666"/>
            <w:sz w:val="23"/>
            <w:szCs w:val="23"/>
          </w:rPr>
          <w:t>: Struts provide HTML Tags library which can be used for adding form elements like text fields, text boxes, radio buttons etc.</w:t>
        </w:r>
      </w:ins>
    </w:p>
    <w:p w:rsidR="00E32E26" w:rsidRDefault="00E32E26"/>
    <w:p w:rsidR="00CB3A31" w:rsidRDefault="00CB3A31"/>
    <w:p w:rsidR="00CB3A31" w:rsidRDefault="00CB3A31"/>
    <w:p w:rsidR="00CB3A31" w:rsidRDefault="00CB3A31"/>
    <w:p w:rsidR="00CB3A31" w:rsidRDefault="00CB3A31" w:rsidP="00CB3A31">
      <w:pPr>
        <w:rPr>
          <w:rFonts w:ascii="Trebuchet MS" w:hAnsi="Trebuchet MS"/>
          <w:color w:val="000000"/>
        </w:rPr>
      </w:pPr>
      <w:r>
        <w:rPr>
          <w:rFonts w:ascii="Verdana" w:hAnsi="Verdana"/>
          <w:b/>
          <w:bCs/>
          <w:color w:val="000000"/>
          <w:sz w:val="18"/>
          <w:szCs w:val="18"/>
        </w:rPr>
        <w:t>Question 1: What is Struts? Why you have used struts in your application or project.</w:t>
      </w:r>
    </w:p>
    <w:p w:rsidR="00CB3A31" w:rsidRDefault="00CB3A31" w:rsidP="00CB3A31">
      <w:pPr>
        <w:rPr>
          <w:rFonts w:ascii="Trebuchet MS" w:hAnsi="Trebuchet MS"/>
          <w:color w:val="000000"/>
        </w:rPr>
      </w:pPr>
    </w:p>
    <w:p w:rsidR="00CB3A31" w:rsidRDefault="00CB3A31" w:rsidP="00CB3A31">
      <w:pPr>
        <w:rPr>
          <w:rFonts w:ascii="Trebuchet MS" w:hAnsi="Trebuchet MS"/>
          <w:color w:val="000000"/>
        </w:rPr>
      </w:pPr>
      <w:r>
        <w:rPr>
          <w:rFonts w:ascii="Trebuchet MS" w:hAnsi="Trebuchet MS"/>
          <w:noProof/>
          <w:color w:val="660099"/>
        </w:rPr>
        <w:drawing>
          <wp:inline distT="0" distB="0" distL="0" distR="0">
            <wp:extent cx="476250" cy="476250"/>
            <wp:effectExtent l="0" t="0" r="0" b="0"/>
            <wp:docPr id="7" name="Picture 7" descr="struts interview questions answers j2e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truts interview questions answers j2e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roofErr w:type="spellStart"/>
      <w:r>
        <w:rPr>
          <w:rFonts w:ascii="Verdana" w:hAnsi="Verdana"/>
          <w:color w:val="000000"/>
          <w:sz w:val="18"/>
          <w:szCs w:val="18"/>
        </w:rPr>
        <w:t>Ans</w:t>
      </w:r>
      <w:proofErr w:type="spellEnd"/>
      <w:r>
        <w:rPr>
          <w:rFonts w:ascii="Verdana" w:hAnsi="Verdana"/>
          <w:color w:val="000000"/>
          <w:sz w:val="18"/>
          <w:szCs w:val="18"/>
        </w:rPr>
        <w:t xml:space="preserve">: This is the first interview questions anyone asks in Struts to get the interview rolling. Most commonly asked during the less senior level. Struts are nothing but open source framework mostly used for making web application whenever we use the term framework means it comprises JSP, servlet, custom tags message resources all in one bundle which makes developer task very easy. </w:t>
      </w:r>
      <w:proofErr w:type="spellStart"/>
      <w:proofErr w:type="gramStart"/>
      <w:r>
        <w:rPr>
          <w:rFonts w:ascii="Verdana" w:hAnsi="Verdana"/>
          <w:color w:val="000000"/>
          <w:sz w:val="18"/>
          <w:szCs w:val="18"/>
        </w:rPr>
        <w:t>Its</w:t>
      </w:r>
      <w:proofErr w:type="spellEnd"/>
      <w:r>
        <w:rPr>
          <w:rFonts w:ascii="Verdana" w:hAnsi="Verdana"/>
          <w:color w:val="000000"/>
          <w:sz w:val="18"/>
          <w:szCs w:val="18"/>
        </w:rPr>
        <w:t xml:space="preserve"> is</w:t>
      </w:r>
      <w:proofErr w:type="gramEnd"/>
      <w:r>
        <w:rPr>
          <w:rFonts w:ascii="Verdana" w:hAnsi="Verdana"/>
          <w:color w:val="000000"/>
          <w:sz w:val="18"/>
          <w:szCs w:val="18"/>
        </w:rPr>
        <w:t xml:space="preserve"> based on MVC pattern which is model view Controller pattern.</w:t>
      </w:r>
    </w:p>
    <w:p w:rsidR="00CB3A31" w:rsidRDefault="00CB3A31" w:rsidP="00CB3A31">
      <w:pPr>
        <w:rPr>
          <w:ins w:id="170" w:author="Unknown"/>
          <w:rFonts w:ascii="Trebuchet MS" w:hAnsi="Trebuchet MS"/>
          <w:color w:val="000000"/>
        </w:rPr>
      </w:pPr>
      <w:r>
        <w:rPr>
          <w:rFonts w:ascii="Trebuchet MS" w:hAnsi="Trebuchet MS"/>
          <w:color w:val="000000"/>
        </w:rPr>
        <w:br/>
      </w:r>
    </w:p>
    <w:p w:rsidR="00CB3A31" w:rsidRDefault="00CB3A31" w:rsidP="00CB3A31">
      <w:pPr>
        <w:rPr>
          <w:ins w:id="171" w:author="Unknown"/>
          <w:rFonts w:ascii="Times New Roman" w:hAnsi="Times New Roman"/>
        </w:rPr>
      </w:pPr>
    </w:p>
    <w:p w:rsidR="00CB3A31" w:rsidRDefault="00CB3A31" w:rsidP="00CB3A31">
      <w:pPr>
        <w:rPr>
          <w:ins w:id="172" w:author="Unknown"/>
          <w:rFonts w:ascii="Trebuchet MS" w:hAnsi="Trebuchet MS"/>
          <w:color w:val="000000"/>
        </w:rPr>
      </w:pPr>
      <w:ins w:id="173" w:author="Unknown">
        <w:r>
          <w:rPr>
            <w:rFonts w:ascii="Verdana" w:hAnsi="Verdana"/>
            <w:color w:val="000000"/>
            <w:sz w:val="18"/>
            <w:szCs w:val="18"/>
          </w:rPr>
          <w:t>Now</w:t>
        </w:r>
        <w:r>
          <w:rPr>
            <w:rStyle w:val="apple-converted-space"/>
            <w:rFonts w:ascii="Verdana" w:hAnsi="Verdana"/>
            <w:color w:val="000000"/>
            <w:sz w:val="18"/>
            <w:szCs w:val="18"/>
          </w:rPr>
          <w:t> </w:t>
        </w:r>
        <w:r>
          <w:rPr>
            <w:rFonts w:ascii="Verdana" w:hAnsi="Verdana"/>
            <w:b/>
            <w:bCs/>
            <w:color w:val="000000"/>
            <w:sz w:val="18"/>
            <w:szCs w:val="18"/>
          </w:rPr>
          <w:t>why we use Struts</w:t>
        </w:r>
        <w:r>
          <w:rPr>
            <w:rFonts w:ascii="Verdana" w:hAnsi="Verdana"/>
            <w:color w:val="000000"/>
            <w:sz w:val="18"/>
            <w:szCs w:val="18"/>
          </w:rPr>
          <w:t>? So main reason is if we go with servlet all HTML code which is related to design part mostly will come inside java code which makes code unmaintainable and complex similarly if use JSP, all java code related to business come inside design part which again make code complex, that’s why MVC pattern come into existence and which separate the business, design and controller and struts were made based on this pattern and easy to develop web application. </w:t>
        </w:r>
        <w:r>
          <w:rPr>
            <w:rFonts w:ascii="Trebuchet MS" w:hAnsi="Trebuchet MS"/>
            <w:color w:val="000000"/>
          </w:rPr>
          <w:br/>
        </w:r>
        <w:r>
          <w:rPr>
            <w:rFonts w:ascii="Verdana" w:hAnsi="Verdana"/>
            <w:color w:val="000000"/>
            <w:sz w:val="18"/>
            <w:szCs w:val="18"/>
          </w:rPr>
          <w:br/>
          <w:t>The keyword to answer this Struts interview questions is</w:t>
        </w:r>
        <w:r>
          <w:rPr>
            <w:rStyle w:val="apple-converted-space"/>
            <w:rFonts w:ascii="Verdana" w:hAnsi="Verdana"/>
            <w:color w:val="000000"/>
            <w:sz w:val="18"/>
            <w:szCs w:val="18"/>
          </w:rPr>
          <w:t> </w:t>
        </w:r>
        <w:r>
          <w:rPr>
            <w:rFonts w:ascii="Verdana" w:hAnsi="Verdana"/>
            <w:b/>
            <w:bCs/>
            <w:color w:val="000000"/>
            <w:sz w:val="18"/>
            <w:szCs w:val="18"/>
          </w:rPr>
          <w:t>MVC design pattern</w:t>
        </w:r>
        <w:r>
          <w:rPr>
            <w:rFonts w:ascii="Verdana" w:hAnsi="Verdana"/>
            <w:color w:val="000000"/>
            <w:sz w:val="18"/>
            <w:szCs w:val="18"/>
          </w:rPr>
          <w:t>, Front Controller Pattern and better flow management which mostly interviewer are looking to hear. You can read more design pattern interview question on my post</w:t>
        </w:r>
        <w:r>
          <w:rPr>
            <w:rStyle w:val="apple-converted-space"/>
            <w:rFonts w:ascii="Verdana" w:hAnsi="Verdana"/>
            <w:color w:val="000000"/>
            <w:sz w:val="18"/>
            <w:szCs w:val="18"/>
          </w:rPr>
          <w:t> </w:t>
        </w:r>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"http://javarevisited.blogspot.com/2011/03/10-interview-questions-on-singleton.html" </w:instrText>
        </w:r>
        <w:r>
          <w:rPr>
            <w:rFonts w:ascii="Verdana" w:hAnsi="Verdana"/>
            <w:color w:val="000000"/>
            <w:sz w:val="18"/>
            <w:szCs w:val="18"/>
          </w:rPr>
          <w:fldChar w:fldCharType="separate"/>
        </w:r>
        <w:r>
          <w:rPr>
            <w:rStyle w:val="Hyperlink"/>
            <w:rFonts w:ascii="Verdana" w:hAnsi="Verdana"/>
            <w:color w:val="660099"/>
            <w:sz w:val="18"/>
            <w:szCs w:val="18"/>
          </w:rPr>
          <w:t>10 Interview question on Singleton Pattern in Java</w:t>
        </w:r>
        <w:r>
          <w:rPr>
            <w:rFonts w:ascii="Verdana" w:hAnsi="Verdana"/>
            <w:color w:val="000000"/>
            <w:sz w:val="18"/>
            <w:szCs w:val="18"/>
          </w:rPr>
          <w:fldChar w:fldCharType="end"/>
        </w:r>
      </w:ins>
    </w:p>
    <w:p w:rsidR="00CB3A31" w:rsidRDefault="00CB3A31" w:rsidP="00CB3A31">
      <w:pPr>
        <w:rPr>
          <w:ins w:id="174" w:author="Unknown"/>
          <w:rFonts w:ascii="Trebuchet MS" w:hAnsi="Trebuchet MS"/>
          <w:color w:val="000000"/>
        </w:rPr>
      </w:pPr>
    </w:p>
    <w:p w:rsidR="00CB3A31" w:rsidRDefault="00CB3A31" w:rsidP="00CB3A31">
      <w:pPr>
        <w:rPr>
          <w:ins w:id="175" w:author="Unknown"/>
          <w:rFonts w:ascii="Trebuchet MS" w:hAnsi="Trebuchet MS"/>
          <w:color w:val="000000"/>
        </w:rPr>
      </w:pPr>
      <w:ins w:id="176" w:author="Unknown">
        <w:r>
          <w:rPr>
            <w:rFonts w:ascii="Verdana" w:hAnsi="Verdana"/>
            <w:b/>
            <w:bCs/>
            <w:color w:val="000000"/>
            <w:sz w:val="18"/>
            <w:szCs w:val="18"/>
          </w:rPr>
          <w:lastRenderedPageBreak/>
          <w:t>Question 2: What are the main classes which are used in struts application?</w:t>
        </w:r>
      </w:ins>
    </w:p>
    <w:p w:rsidR="00CB3A31" w:rsidRDefault="00CB3A31" w:rsidP="00CB3A31">
      <w:pPr>
        <w:rPr>
          <w:ins w:id="177" w:author="Unknown"/>
          <w:rFonts w:ascii="Trebuchet MS" w:hAnsi="Trebuchet MS"/>
          <w:color w:val="000000"/>
        </w:rPr>
      </w:pPr>
      <w:proofErr w:type="spellStart"/>
      <w:ins w:id="178" w:author="Unknown">
        <w:r>
          <w:rPr>
            <w:rFonts w:ascii="Verdana" w:hAnsi="Verdana"/>
            <w:color w:val="000000"/>
            <w:sz w:val="18"/>
            <w:szCs w:val="18"/>
          </w:rPr>
          <w:t>Ans</w:t>
        </w:r>
        <w:proofErr w:type="spellEnd"/>
        <w:r>
          <w:rPr>
            <w:rFonts w:ascii="Verdana" w:hAnsi="Verdana"/>
            <w:color w:val="000000"/>
            <w:sz w:val="18"/>
            <w:szCs w:val="18"/>
          </w:rPr>
          <w:t xml:space="preserve"> 2: This is another</w:t>
        </w:r>
        <w:r>
          <w:rPr>
            <w:rStyle w:val="apple-converted-space"/>
            <w:rFonts w:ascii="Verdana" w:hAnsi="Verdana"/>
            <w:color w:val="000000"/>
            <w:sz w:val="18"/>
            <w:szCs w:val="18"/>
          </w:rPr>
          <w:t> </w:t>
        </w:r>
        <w:r>
          <w:rPr>
            <w:rFonts w:ascii="Verdana" w:hAnsi="Verdana"/>
            <w:i/>
            <w:iCs/>
            <w:color w:val="000000"/>
            <w:sz w:val="18"/>
            <w:szCs w:val="18"/>
          </w:rPr>
          <w:t>beginner’s level Struts interview question</w:t>
        </w:r>
        <w:r>
          <w:rPr>
            <w:rStyle w:val="apple-converted-space"/>
            <w:rFonts w:ascii="Verdana" w:hAnsi="Verdana"/>
            <w:color w:val="000000"/>
            <w:sz w:val="18"/>
            <w:szCs w:val="18"/>
          </w:rPr>
          <w:t> </w:t>
        </w:r>
        <w:r>
          <w:rPr>
            <w:rFonts w:ascii="Verdana" w:hAnsi="Verdana"/>
            <w:color w:val="000000"/>
            <w:sz w:val="18"/>
            <w:szCs w:val="18"/>
          </w:rPr>
          <w:t>which is used to check how familiar candidate is with Struts framework and API. Main classes in Struts Framework are:</w:t>
        </w:r>
      </w:ins>
    </w:p>
    <w:p w:rsidR="00CB3A31" w:rsidRDefault="00CB3A31" w:rsidP="00CB3A31">
      <w:pPr>
        <w:rPr>
          <w:ins w:id="179" w:author="Unknown"/>
          <w:rFonts w:ascii="Trebuchet MS" w:hAnsi="Trebuchet MS"/>
          <w:color w:val="000000"/>
        </w:rPr>
      </w:pPr>
    </w:p>
    <w:p w:rsidR="00CB3A31" w:rsidRDefault="00CB3A31" w:rsidP="00CB3A31">
      <w:pPr>
        <w:rPr>
          <w:ins w:id="180" w:author="Unknown"/>
          <w:rFonts w:ascii="Trebuchet MS" w:hAnsi="Trebuchet MS"/>
          <w:color w:val="000000"/>
        </w:rPr>
      </w:pPr>
      <w:ins w:id="181" w:author="Unknown">
        <w:r>
          <w:rPr>
            <w:rFonts w:ascii="Verdana" w:hAnsi="Verdana"/>
            <w:b/>
            <w:bCs/>
            <w:color w:val="000000"/>
            <w:sz w:val="18"/>
            <w:szCs w:val="18"/>
          </w:rPr>
          <w:t>Action servlet: it’s</w:t>
        </w:r>
        <w:r>
          <w:rPr>
            <w:rStyle w:val="apple-converted-space"/>
            <w:rFonts w:ascii="Verdana" w:hAnsi="Verdana"/>
            <w:color w:val="000000"/>
            <w:sz w:val="18"/>
            <w:szCs w:val="18"/>
          </w:rPr>
          <w:t> </w:t>
        </w:r>
        <w:r>
          <w:rPr>
            <w:rFonts w:ascii="Verdana" w:hAnsi="Verdana"/>
            <w:color w:val="000000"/>
            <w:sz w:val="18"/>
            <w:szCs w:val="18"/>
          </w:rPr>
          <w:t>a backbone of web application it’s a controller class responsible for handling the entire request.</w:t>
        </w:r>
      </w:ins>
    </w:p>
    <w:p w:rsidR="00CB3A31" w:rsidRDefault="00CB3A31" w:rsidP="00CB3A31">
      <w:pPr>
        <w:rPr>
          <w:ins w:id="182" w:author="Unknown"/>
          <w:rFonts w:ascii="Trebuchet MS" w:hAnsi="Trebuchet MS"/>
          <w:color w:val="000000"/>
        </w:rPr>
      </w:pPr>
      <w:ins w:id="183" w:author="Unknown">
        <w:r>
          <w:rPr>
            <w:rFonts w:ascii="Verdana" w:hAnsi="Verdana"/>
            <w:b/>
            <w:bCs/>
            <w:color w:val="000000"/>
            <w:sz w:val="18"/>
            <w:szCs w:val="18"/>
          </w:rPr>
          <w:t>Action class</w:t>
        </w:r>
        <w:r>
          <w:rPr>
            <w:rFonts w:ascii="Verdana" w:hAnsi="Verdana"/>
            <w:color w:val="000000"/>
            <w:sz w:val="18"/>
            <w:szCs w:val="18"/>
          </w:rPr>
          <w:t>: using Action classes all the business logic is developed us call model of the application also.</w:t>
        </w:r>
      </w:ins>
    </w:p>
    <w:p w:rsidR="00CB3A31" w:rsidRDefault="00CB3A31" w:rsidP="00CB3A31">
      <w:pPr>
        <w:rPr>
          <w:ins w:id="184" w:author="Unknown"/>
          <w:rFonts w:ascii="Trebuchet MS" w:hAnsi="Trebuchet MS"/>
          <w:color w:val="000000"/>
        </w:rPr>
      </w:pPr>
      <w:ins w:id="185" w:author="Unknown">
        <w:r>
          <w:rPr>
            <w:rFonts w:ascii="Verdana" w:hAnsi="Verdana"/>
            <w:b/>
            <w:bCs/>
            <w:color w:val="000000"/>
            <w:sz w:val="18"/>
            <w:szCs w:val="18"/>
          </w:rPr>
          <w:t>Action Form</w:t>
        </w:r>
        <w:r>
          <w:rPr>
            <w:rFonts w:ascii="Verdana" w:hAnsi="Verdana"/>
            <w:color w:val="000000"/>
            <w:sz w:val="18"/>
            <w:szCs w:val="18"/>
          </w:rPr>
          <w:t>: it’s a java bean which represents our forms and associated with action mapping. And it also maintains the session state its object is automatically populated on the server side with data entered from a form on the client side.</w:t>
        </w:r>
      </w:ins>
    </w:p>
    <w:p w:rsidR="00CB3A31" w:rsidRDefault="00CB3A31" w:rsidP="00CB3A31">
      <w:pPr>
        <w:rPr>
          <w:ins w:id="186" w:author="Unknown"/>
          <w:rFonts w:ascii="Trebuchet MS" w:hAnsi="Trebuchet MS"/>
          <w:color w:val="000000"/>
        </w:rPr>
      </w:pPr>
      <w:ins w:id="187" w:author="Unknown">
        <w:r>
          <w:rPr>
            <w:rFonts w:ascii="Verdana" w:hAnsi="Verdana"/>
            <w:b/>
            <w:bCs/>
            <w:color w:val="000000"/>
            <w:sz w:val="18"/>
            <w:szCs w:val="18"/>
          </w:rPr>
          <w:t>Action Mapping</w:t>
        </w:r>
        <w:r>
          <w:rPr>
            <w:rFonts w:ascii="Verdana" w:hAnsi="Verdana"/>
            <w:color w:val="000000"/>
            <w:sz w:val="18"/>
            <w:szCs w:val="18"/>
          </w:rPr>
          <w:t>: using this class we do the mapping between object and Action.</w:t>
        </w:r>
      </w:ins>
    </w:p>
    <w:p w:rsidR="00CB3A31" w:rsidRDefault="00CB3A31" w:rsidP="00CB3A31">
      <w:pPr>
        <w:rPr>
          <w:ins w:id="188" w:author="Unknown"/>
          <w:rFonts w:ascii="Trebuchet MS" w:hAnsi="Trebuchet MS"/>
          <w:color w:val="000000"/>
        </w:rPr>
      </w:pPr>
      <w:proofErr w:type="spellStart"/>
      <w:ins w:id="189" w:author="Unknown">
        <w:r>
          <w:rPr>
            <w:rFonts w:ascii="Verdana" w:hAnsi="Verdana"/>
            <w:b/>
            <w:bCs/>
            <w:color w:val="000000"/>
            <w:sz w:val="18"/>
            <w:szCs w:val="18"/>
          </w:rPr>
          <w:t>ActionForward</w:t>
        </w:r>
        <w:proofErr w:type="spellEnd"/>
        <w:r>
          <w:rPr>
            <w:rFonts w:ascii="Verdana" w:hAnsi="Verdana"/>
            <w:color w:val="000000"/>
            <w:sz w:val="18"/>
            <w:szCs w:val="18"/>
          </w:rPr>
          <w:t>: this class in Struts is used to forward the result from controller to destination.</w:t>
        </w:r>
      </w:ins>
    </w:p>
    <w:p w:rsidR="00CB3A31" w:rsidRDefault="00CB3A31" w:rsidP="00CB3A31">
      <w:pPr>
        <w:rPr>
          <w:ins w:id="190" w:author="Unknown"/>
          <w:rFonts w:ascii="Trebuchet MS" w:hAnsi="Trebuchet MS"/>
          <w:color w:val="000000"/>
        </w:rPr>
      </w:pPr>
    </w:p>
    <w:p w:rsidR="00CB3A31" w:rsidRDefault="00CB3A31" w:rsidP="00CB3A31">
      <w:pPr>
        <w:rPr>
          <w:ins w:id="191" w:author="Unknown"/>
          <w:rFonts w:ascii="Trebuchet MS" w:hAnsi="Trebuchet MS"/>
          <w:color w:val="000000"/>
        </w:rPr>
      </w:pPr>
    </w:p>
    <w:p w:rsidR="00CB3A31" w:rsidRDefault="00CB3A31" w:rsidP="00CB3A31">
      <w:pPr>
        <w:rPr>
          <w:ins w:id="192" w:author="Unknown"/>
          <w:rFonts w:ascii="Trebuchet MS" w:hAnsi="Trebuchet MS"/>
          <w:color w:val="000000"/>
        </w:rPr>
      </w:pPr>
      <w:ins w:id="193" w:author="Unknown">
        <w:r>
          <w:rPr>
            <w:rFonts w:ascii="Verdana" w:hAnsi="Verdana"/>
            <w:b/>
            <w:bCs/>
            <w:color w:val="000000"/>
            <w:sz w:val="18"/>
            <w:szCs w:val="18"/>
          </w:rPr>
          <w:t>Question 3: How exceptions are handled in Struts application?</w:t>
        </w:r>
      </w:ins>
    </w:p>
    <w:p w:rsidR="00CB3A31" w:rsidRDefault="00CB3A31" w:rsidP="00CB3A31">
      <w:pPr>
        <w:rPr>
          <w:ins w:id="194" w:author="Unknown"/>
          <w:rFonts w:ascii="Trebuchet MS" w:hAnsi="Trebuchet MS"/>
          <w:color w:val="000000"/>
        </w:rPr>
      </w:pPr>
    </w:p>
    <w:p w:rsidR="00CB3A31" w:rsidRDefault="00CB3A31" w:rsidP="00CB3A31">
      <w:pPr>
        <w:rPr>
          <w:ins w:id="195" w:author="Unknown"/>
          <w:rFonts w:ascii="Trebuchet MS" w:hAnsi="Trebuchet MS"/>
          <w:color w:val="000000"/>
        </w:rPr>
      </w:pPr>
      <w:proofErr w:type="spellStart"/>
      <w:ins w:id="196" w:author="Unknown">
        <w:r>
          <w:rPr>
            <w:rFonts w:ascii="Verdana" w:hAnsi="Verdana"/>
            <w:color w:val="000000"/>
            <w:sz w:val="18"/>
            <w:szCs w:val="18"/>
          </w:rPr>
          <w:t>Ans</w:t>
        </w:r>
        <w:proofErr w:type="spellEnd"/>
        <w:r>
          <w:rPr>
            <w:rFonts w:ascii="Verdana" w:hAnsi="Verdana"/>
            <w:color w:val="000000"/>
            <w:sz w:val="18"/>
            <w:szCs w:val="18"/>
          </w:rPr>
          <w:t>: This is little tough</w:t>
        </w:r>
        <w:r>
          <w:rPr>
            <w:rStyle w:val="apple-converted-space"/>
            <w:rFonts w:ascii="Verdana" w:hAnsi="Verdana"/>
            <w:color w:val="000000"/>
            <w:sz w:val="18"/>
            <w:szCs w:val="18"/>
          </w:rPr>
          <w:t> </w:t>
        </w:r>
        <w:r>
          <w:rPr>
            <w:rFonts w:ascii="Courier New" w:hAnsi="Courier New" w:cs="Courier New"/>
            <w:color w:val="000000"/>
            <w:sz w:val="18"/>
            <w:szCs w:val="18"/>
          </w:rPr>
          <w:t>Struts interview question</w:t>
        </w:r>
        <w:r>
          <w:rPr>
            <w:rStyle w:val="apple-converted-space"/>
            <w:rFonts w:ascii="Verdana" w:hAnsi="Verdana"/>
            <w:color w:val="000000"/>
            <w:sz w:val="18"/>
            <w:szCs w:val="18"/>
          </w:rPr>
          <w:t> </w:t>
        </w:r>
        <w:r>
          <w:rPr>
            <w:rFonts w:ascii="Verdana" w:hAnsi="Verdana"/>
            <w:color w:val="000000"/>
            <w:sz w:val="18"/>
            <w:szCs w:val="18"/>
          </w:rPr>
          <w:t>though looks quite basic not every candidate knows about it. Below is my answer of this interview questions on Struts:</w:t>
        </w:r>
      </w:ins>
    </w:p>
    <w:p w:rsidR="00CB3A31" w:rsidRDefault="00CB3A31" w:rsidP="00CB3A31">
      <w:pPr>
        <w:rPr>
          <w:ins w:id="197" w:author="Unknown"/>
          <w:rFonts w:ascii="Trebuchet MS" w:hAnsi="Trebuchet MS"/>
          <w:color w:val="000000"/>
        </w:rPr>
      </w:pPr>
    </w:p>
    <w:p w:rsidR="00CB3A31" w:rsidRDefault="00CB3A31" w:rsidP="00CB3A31">
      <w:pPr>
        <w:rPr>
          <w:ins w:id="198" w:author="Unknown"/>
          <w:rFonts w:ascii="Trebuchet MS" w:hAnsi="Trebuchet MS"/>
          <w:color w:val="000000"/>
        </w:rPr>
      </w:pPr>
      <w:ins w:id="199" w:author="Unknown">
        <w:r>
          <w:rPr>
            <w:rFonts w:ascii="Verdana" w:hAnsi="Verdana"/>
            <w:color w:val="000000"/>
            <w:sz w:val="18"/>
            <w:szCs w:val="18"/>
          </w:rPr>
          <w:t>There are two ways of handling exception in Struts:</w:t>
        </w:r>
      </w:ins>
    </w:p>
    <w:p w:rsidR="00CB3A31" w:rsidRDefault="00CB3A31" w:rsidP="00CB3A31">
      <w:pPr>
        <w:rPr>
          <w:ins w:id="200" w:author="Unknown"/>
          <w:rFonts w:ascii="Trebuchet MS" w:hAnsi="Trebuchet MS"/>
          <w:color w:val="000000"/>
        </w:rPr>
      </w:pPr>
    </w:p>
    <w:p w:rsidR="00CB3A31" w:rsidRDefault="00CB3A31" w:rsidP="00CB3A31">
      <w:pPr>
        <w:rPr>
          <w:ins w:id="201" w:author="Unknown"/>
          <w:rFonts w:ascii="Trebuchet MS" w:hAnsi="Trebuchet MS"/>
          <w:color w:val="000000"/>
        </w:rPr>
      </w:pPr>
      <w:ins w:id="202" w:author="Unknown">
        <w:r>
          <w:rPr>
            <w:rFonts w:ascii="Verdana" w:hAnsi="Verdana"/>
            <w:b/>
            <w:bCs/>
            <w:color w:val="000000"/>
            <w:sz w:val="18"/>
            <w:szCs w:val="18"/>
          </w:rPr>
          <w:t>Programmatically handling:</w:t>
        </w:r>
        <w:r>
          <w:rPr>
            <w:rStyle w:val="apple-converted-space"/>
            <w:rFonts w:ascii="Verdana" w:hAnsi="Verdana"/>
            <w:color w:val="000000"/>
            <w:sz w:val="18"/>
            <w:szCs w:val="18"/>
          </w:rPr>
          <w:t> </w:t>
        </w:r>
        <w:r>
          <w:rPr>
            <w:rFonts w:ascii="Verdana" w:hAnsi="Verdana"/>
            <w:color w:val="000000"/>
            <w:sz w:val="18"/>
            <w:szCs w:val="18"/>
          </w:rPr>
          <w:t>using try {} catch block in code where an exception can come and flow of code is also decided by programmer .</w:t>
        </w:r>
        <w:proofErr w:type="spellStart"/>
        <w:r>
          <w:rPr>
            <w:rFonts w:ascii="Verdana" w:hAnsi="Verdana"/>
            <w:color w:val="000000"/>
            <w:sz w:val="18"/>
            <w:szCs w:val="18"/>
          </w:rPr>
          <w:t>its</w:t>
        </w:r>
        <w:proofErr w:type="spellEnd"/>
        <w:r>
          <w:rPr>
            <w:rFonts w:ascii="Verdana" w:hAnsi="Verdana"/>
            <w:color w:val="000000"/>
            <w:sz w:val="18"/>
            <w:szCs w:val="18"/>
          </w:rPr>
          <w:t xml:space="preserve"> a normal java language concept.</w:t>
        </w:r>
      </w:ins>
    </w:p>
    <w:p w:rsidR="00CB3A31" w:rsidRDefault="00CB3A31" w:rsidP="00CB3A31">
      <w:pPr>
        <w:rPr>
          <w:ins w:id="203" w:author="Unknown"/>
          <w:rFonts w:ascii="Trebuchet MS" w:hAnsi="Trebuchet MS"/>
          <w:color w:val="000000"/>
        </w:rPr>
      </w:pPr>
    </w:p>
    <w:p w:rsidR="00CB3A31" w:rsidRDefault="00CB3A31" w:rsidP="00CB3A31">
      <w:pPr>
        <w:rPr>
          <w:ins w:id="204" w:author="Unknown"/>
          <w:rFonts w:ascii="Trebuchet MS" w:hAnsi="Trebuchet MS"/>
          <w:color w:val="000000"/>
        </w:rPr>
      </w:pPr>
      <w:ins w:id="205" w:author="Unknown">
        <w:r>
          <w:rPr>
            <w:rFonts w:ascii="Verdana" w:hAnsi="Verdana"/>
            <w:b/>
            <w:bCs/>
            <w:color w:val="000000"/>
            <w:sz w:val="18"/>
            <w:szCs w:val="18"/>
          </w:rPr>
          <w:t>Declarative handling: There are two ways again either we define &lt;global-Exception&gt; tag inside struts-config.XML file</w:t>
        </w:r>
      </w:ins>
    </w:p>
    <w:p w:rsidR="00CB3A31" w:rsidRDefault="00CB3A31" w:rsidP="00CB3A31">
      <w:pPr>
        <w:rPr>
          <w:ins w:id="206" w:author="Unknown"/>
          <w:rFonts w:ascii="Trebuchet MS" w:hAnsi="Trebuchet MS"/>
          <w:color w:val="000000"/>
        </w:rPr>
      </w:pPr>
    </w:p>
    <w:p w:rsidR="00CB3A31" w:rsidRDefault="00CB3A31" w:rsidP="00CB3A31">
      <w:pPr>
        <w:rPr>
          <w:ins w:id="207" w:author="Unknown"/>
          <w:rFonts w:ascii="Trebuchet MS" w:hAnsi="Trebuchet MS"/>
          <w:color w:val="000000"/>
        </w:rPr>
      </w:pPr>
      <w:ins w:id="208" w:author="Unknown">
        <w:r>
          <w:rPr>
            <w:rFonts w:ascii="Courier New" w:hAnsi="Courier New" w:cs="Courier New"/>
            <w:color w:val="000000"/>
            <w:sz w:val="18"/>
            <w:szCs w:val="18"/>
          </w:rPr>
          <w:t>&lt;exception</w:t>
        </w:r>
        <w:r>
          <w:rPr>
            <w:rFonts w:ascii="Courier New" w:hAnsi="Courier New" w:cs="Courier New"/>
            <w:color w:val="000000"/>
            <w:sz w:val="18"/>
            <w:szCs w:val="18"/>
          </w:rPr>
          <w:br/>
        </w:r>
        <w:r>
          <w:rPr>
            <w:rFonts w:ascii="Courier New" w:hAnsi="Courier New" w:cs="Courier New"/>
            <w:color w:val="000000"/>
            <w:sz w:val="18"/>
            <w:szCs w:val="18"/>
          </w:rPr>
          <w:br/>
          <w:t>      key="</w:t>
        </w:r>
        <w:proofErr w:type="spellStart"/>
        <w:r>
          <w:rPr>
            <w:rFonts w:ascii="Courier New" w:hAnsi="Courier New" w:cs="Courier New"/>
            <w:color w:val="000000"/>
            <w:sz w:val="18"/>
            <w:szCs w:val="18"/>
          </w:rPr>
          <w:t>stockdataBase.error.invalidCurrencyType</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path="/</w:t>
        </w:r>
        <w:proofErr w:type="spellStart"/>
        <w:r>
          <w:rPr>
            <w:rFonts w:ascii="Courier New" w:hAnsi="Courier New" w:cs="Courier New"/>
            <w:color w:val="000000"/>
            <w:sz w:val="18"/>
            <w:szCs w:val="18"/>
          </w:rPr>
          <w:t>AvailbleCurrency.jsp</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br/>
          <w:t>      type="</w:t>
        </w:r>
        <w:proofErr w:type="spellStart"/>
        <w:r>
          <w:rPr>
            <w:rFonts w:ascii="Courier New" w:hAnsi="Courier New" w:cs="Courier New"/>
            <w:color w:val="000000"/>
            <w:sz w:val="18"/>
            <w:szCs w:val="18"/>
          </w:rPr>
          <w:t>Stock.account.illegalCurrencyTypeException</w:t>
        </w:r>
        <w:proofErr w:type="spellEnd"/>
        <w:r>
          <w:rPr>
            <w:rFonts w:ascii="Courier New" w:hAnsi="Courier New" w:cs="Courier New"/>
            <w:color w:val="000000"/>
            <w:sz w:val="18"/>
            <w:szCs w:val="18"/>
          </w:rPr>
          <w:t>"&gt;</w:t>
        </w:r>
      </w:ins>
    </w:p>
    <w:p w:rsidR="00CB3A31" w:rsidRDefault="00CB3A31" w:rsidP="00CB3A31">
      <w:pPr>
        <w:rPr>
          <w:ins w:id="209" w:author="Unknown"/>
          <w:rFonts w:ascii="Trebuchet MS" w:hAnsi="Trebuchet MS"/>
          <w:color w:val="000000"/>
        </w:rPr>
      </w:pPr>
      <w:ins w:id="210" w:author="Unknown">
        <w:r>
          <w:rPr>
            <w:rFonts w:ascii="Courier New" w:hAnsi="Courier New" w:cs="Courier New"/>
            <w:color w:val="000000"/>
            <w:sz w:val="18"/>
            <w:szCs w:val="18"/>
          </w:rPr>
          <w:t>&lt;/exception&gt;</w:t>
        </w:r>
      </w:ins>
    </w:p>
    <w:p w:rsidR="00CB3A31" w:rsidRDefault="00CB3A31" w:rsidP="00CB3A31">
      <w:pPr>
        <w:rPr>
          <w:ins w:id="211" w:author="Unknown"/>
          <w:rFonts w:ascii="Trebuchet MS" w:hAnsi="Trebuchet MS"/>
          <w:color w:val="000000"/>
        </w:rPr>
      </w:pPr>
    </w:p>
    <w:p w:rsidR="00CB3A31" w:rsidRDefault="00CB3A31" w:rsidP="00CB3A31">
      <w:pPr>
        <w:rPr>
          <w:ins w:id="212" w:author="Unknown"/>
          <w:rFonts w:ascii="Trebuchet MS" w:hAnsi="Trebuchet MS"/>
          <w:color w:val="000000"/>
        </w:rPr>
      </w:pPr>
      <w:ins w:id="213" w:author="Unknown">
        <w:r>
          <w:rPr>
            <w:rFonts w:ascii="Verdana" w:hAnsi="Verdana"/>
            <w:color w:val="000000"/>
            <w:sz w:val="18"/>
            <w:szCs w:val="18"/>
          </w:rPr>
          <w:t>The programmatic and Declarative way is sometimes also asked as follow-up questions are given candidate’s response on knowledge on Struts.</w:t>
        </w:r>
      </w:ins>
    </w:p>
    <w:p w:rsidR="00CB3A31" w:rsidRDefault="00CB3A31" w:rsidP="00CB3A31">
      <w:pPr>
        <w:rPr>
          <w:ins w:id="214" w:author="Unknown"/>
          <w:rFonts w:ascii="Trebuchet MS" w:hAnsi="Trebuchet MS"/>
          <w:color w:val="000000"/>
        </w:rPr>
      </w:pPr>
    </w:p>
    <w:p w:rsidR="00CB3A31" w:rsidRDefault="00CB3A31" w:rsidP="00CB3A31">
      <w:pPr>
        <w:rPr>
          <w:ins w:id="215" w:author="Unknown"/>
          <w:rFonts w:ascii="Trebuchet MS" w:hAnsi="Trebuchet MS"/>
          <w:color w:val="000000"/>
        </w:rPr>
      </w:pPr>
      <w:ins w:id="216" w:author="Unknown">
        <w:r>
          <w:rPr>
            <w:rFonts w:ascii="Verdana" w:hAnsi="Verdana"/>
            <w:b/>
            <w:bCs/>
            <w:color w:val="000000"/>
            <w:sz w:val="18"/>
            <w:szCs w:val="18"/>
          </w:rPr>
          <w:t>Key:</w:t>
        </w:r>
        <w:r>
          <w:rPr>
            <w:rStyle w:val="apple-converted-space"/>
            <w:rFonts w:ascii="Verdana" w:hAnsi="Verdana"/>
            <w:color w:val="000000"/>
            <w:sz w:val="18"/>
            <w:szCs w:val="18"/>
          </w:rPr>
          <w:t> </w:t>
        </w:r>
        <w:r>
          <w:rPr>
            <w:rFonts w:ascii="Verdana" w:hAnsi="Verdana"/>
            <w:color w:val="000000"/>
            <w:sz w:val="18"/>
            <w:szCs w:val="18"/>
          </w:rPr>
          <w:t xml:space="preserve">The key represents the key present in </w:t>
        </w:r>
        <w:proofErr w:type="spellStart"/>
        <w:r>
          <w:rPr>
            <w:rFonts w:ascii="Verdana" w:hAnsi="Verdana"/>
            <w:color w:val="000000"/>
            <w:sz w:val="18"/>
            <w:szCs w:val="18"/>
          </w:rPr>
          <w:t>MessageResource.properties</w:t>
        </w:r>
        <w:proofErr w:type="spellEnd"/>
        <w:r>
          <w:rPr>
            <w:rFonts w:ascii="Verdana" w:hAnsi="Verdana"/>
            <w:color w:val="000000"/>
            <w:sz w:val="18"/>
            <w:szCs w:val="18"/>
          </w:rPr>
          <w:t xml:space="preserve"> file to describe the exception.</w:t>
        </w:r>
      </w:ins>
    </w:p>
    <w:p w:rsidR="00CB3A31" w:rsidRDefault="00CB3A31" w:rsidP="00CB3A31">
      <w:pPr>
        <w:spacing w:after="240"/>
        <w:rPr>
          <w:ins w:id="217" w:author="Unknown"/>
          <w:rFonts w:ascii="Trebuchet MS" w:hAnsi="Trebuchet MS"/>
          <w:color w:val="000000"/>
        </w:rPr>
      </w:pPr>
      <w:ins w:id="218" w:author="Unknown">
        <w:r>
          <w:rPr>
            <w:rFonts w:ascii="Verdana" w:hAnsi="Verdana"/>
            <w:b/>
            <w:bCs/>
            <w:color w:val="000000"/>
            <w:sz w:val="18"/>
            <w:szCs w:val="18"/>
          </w:rPr>
          <w:t>Type:</w:t>
        </w:r>
        <w:r>
          <w:rPr>
            <w:rStyle w:val="apple-converted-space"/>
            <w:rFonts w:ascii="Verdana" w:hAnsi="Verdana"/>
            <w:b/>
            <w:bCs/>
            <w:color w:val="000000"/>
            <w:sz w:val="18"/>
            <w:szCs w:val="18"/>
          </w:rPr>
          <w:t> </w:t>
        </w:r>
        <w:r>
          <w:rPr>
            <w:rFonts w:ascii="Verdana" w:hAnsi="Verdana"/>
            <w:color w:val="000000"/>
            <w:sz w:val="18"/>
            <w:szCs w:val="18"/>
          </w:rPr>
          <w:t>The class of the exception occurred.</w:t>
        </w:r>
        <w:r>
          <w:rPr>
            <w:rFonts w:ascii="Verdana" w:hAnsi="Verdana"/>
            <w:color w:val="000000"/>
            <w:sz w:val="18"/>
            <w:szCs w:val="18"/>
          </w:rPr>
          <w:br/>
        </w:r>
        <w:r>
          <w:rPr>
            <w:rFonts w:ascii="Verdana" w:hAnsi="Verdana"/>
            <w:b/>
            <w:bCs/>
            <w:color w:val="000000"/>
            <w:sz w:val="18"/>
            <w:szCs w:val="18"/>
          </w:rPr>
          <w:t>Path:</w:t>
        </w:r>
        <w:r>
          <w:rPr>
            <w:rStyle w:val="apple-converted-space"/>
            <w:rFonts w:ascii="Verdana" w:hAnsi="Verdana"/>
            <w:color w:val="000000"/>
            <w:sz w:val="18"/>
            <w:szCs w:val="18"/>
          </w:rPr>
          <w:t> </w:t>
        </w:r>
        <w:r>
          <w:rPr>
            <w:rFonts w:ascii="Verdana" w:hAnsi="Verdana"/>
            <w:color w:val="000000"/>
            <w:sz w:val="18"/>
            <w:szCs w:val="18"/>
          </w:rPr>
          <w:t>The page where the controls are to be followed is case exception occurred.</w:t>
        </w:r>
        <w:r>
          <w:rPr>
            <w:rFonts w:ascii="Trebuchet MS" w:hAnsi="Trebuchet MS"/>
            <w:color w:val="000000"/>
          </w:rPr>
          <w:br/>
        </w:r>
        <w:r>
          <w:rPr>
            <w:rFonts w:ascii="Verdana" w:hAnsi="Verdana"/>
            <w:color w:val="000000"/>
            <w:sz w:val="18"/>
            <w:szCs w:val="18"/>
          </w:rPr>
          <w:br/>
          <w:t>See</w:t>
        </w:r>
        <w:r>
          <w:rPr>
            <w:rStyle w:val="apple-converted-space"/>
            <w:rFonts w:ascii="Verdana" w:hAnsi="Verdana"/>
            <w:color w:val="000000"/>
            <w:sz w:val="18"/>
            <w:szCs w:val="18"/>
          </w:rPr>
          <w:t> </w:t>
        </w:r>
        <w:r>
          <w:rPr>
            <w:rFonts w:ascii="Verdana" w:hAnsi="Verdana"/>
            <w:color w:val="000000"/>
            <w:sz w:val="18"/>
            <w:szCs w:val="18"/>
          </w:rPr>
          <w:fldChar w:fldCharType="begin"/>
        </w:r>
        <w:r>
          <w:rPr>
            <w:rFonts w:ascii="Verdana" w:hAnsi="Verdana"/>
            <w:color w:val="000000"/>
            <w:sz w:val="18"/>
            <w:szCs w:val="18"/>
          </w:rPr>
          <w:instrText xml:space="preserve"> HYPERLINK "http://www.amazon.com/Struts-2-Action-Don-Brown/dp/193398807X?tag=javamysqlanta-20" </w:instrText>
        </w:r>
        <w:r>
          <w:rPr>
            <w:rFonts w:ascii="Verdana" w:hAnsi="Verdana"/>
            <w:color w:val="000000"/>
            <w:sz w:val="18"/>
            <w:szCs w:val="18"/>
          </w:rPr>
          <w:fldChar w:fldCharType="separate"/>
        </w:r>
        <w:r>
          <w:rPr>
            <w:rStyle w:val="Hyperlink"/>
            <w:rFonts w:ascii="Verdana" w:hAnsi="Verdana"/>
            <w:color w:val="660099"/>
            <w:sz w:val="18"/>
            <w:szCs w:val="18"/>
          </w:rPr>
          <w:t>Struts in Action</w:t>
        </w:r>
        <w:r>
          <w:rPr>
            <w:rFonts w:ascii="Verdana" w:hAnsi="Verdana"/>
            <w:color w:val="000000"/>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t>for more details:</w:t>
        </w:r>
        <w:r>
          <w:rPr>
            <w:rFonts w:ascii="Trebuchet MS" w:hAnsi="Trebuchet MS"/>
            <w:color w:val="000000"/>
          </w:rPr>
          <w:br/>
        </w:r>
      </w:ins>
    </w:p>
    <w:p w:rsidR="00CB3A31" w:rsidRDefault="00CB3A31" w:rsidP="00CB3A31">
      <w:pPr>
        <w:spacing w:after="0"/>
        <w:jc w:val="center"/>
        <w:rPr>
          <w:ins w:id="219" w:author="Unknown"/>
          <w:rFonts w:ascii="Trebuchet MS" w:hAnsi="Trebuchet MS"/>
          <w:color w:val="000000"/>
        </w:rPr>
      </w:pPr>
      <w:r>
        <w:rPr>
          <w:rFonts w:ascii="Trebuchet MS" w:hAnsi="Trebuchet MS"/>
          <w:noProof/>
          <w:color w:val="660099"/>
        </w:rPr>
        <w:drawing>
          <wp:inline distT="0" distB="0" distL="0" distR="0">
            <wp:extent cx="2238375" cy="3048000"/>
            <wp:effectExtent l="0" t="0" r="9525" b="0"/>
            <wp:docPr id="6" name="Picture 6" descr="Struts interview questions and answers">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truts interview questions and answers">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38375" cy="3048000"/>
                    </a:xfrm>
                    <a:prstGeom prst="rect">
                      <a:avLst/>
                    </a:prstGeom>
                    <a:noFill/>
                    <a:ln>
                      <a:noFill/>
                    </a:ln>
                  </pic:spPr>
                </pic:pic>
              </a:graphicData>
            </a:graphic>
          </wp:inline>
        </w:drawing>
      </w:r>
    </w:p>
    <w:p w:rsidR="00CB3A31" w:rsidRDefault="00CB3A31" w:rsidP="00CB3A31">
      <w:pPr>
        <w:rPr>
          <w:ins w:id="220" w:author="Unknown"/>
          <w:rFonts w:ascii="Trebuchet MS" w:hAnsi="Trebuchet MS"/>
          <w:color w:val="000000"/>
        </w:rPr>
      </w:pPr>
    </w:p>
    <w:p w:rsidR="00CB3A31" w:rsidRDefault="00CB3A31" w:rsidP="00CB3A31">
      <w:pPr>
        <w:rPr>
          <w:ins w:id="221" w:author="Unknown"/>
          <w:rFonts w:ascii="Trebuchet MS" w:hAnsi="Trebuchet MS"/>
          <w:color w:val="000000"/>
        </w:rPr>
      </w:pPr>
    </w:p>
    <w:p w:rsidR="00CB3A31" w:rsidRDefault="00CB3A31" w:rsidP="00CB3A31">
      <w:pPr>
        <w:spacing w:after="240"/>
        <w:rPr>
          <w:ins w:id="222" w:author="Unknown"/>
          <w:rFonts w:ascii="Trebuchet MS" w:hAnsi="Trebuchet MS"/>
          <w:color w:val="000000"/>
        </w:rPr>
      </w:pPr>
    </w:p>
    <w:p w:rsidR="00CB3A31" w:rsidRDefault="00CB3A31" w:rsidP="00CB3A31">
      <w:pPr>
        <w:spacing w:after="0"/>
        <w:rPr>
          <w:ins w:id="223" w:author="Unknown"/>
          <w:rFonts w:ascii="Trebuchet MS" w:hAnsi="Trebuchet MS"/>
          <w:color w:val="000000"/>
        </w:rPr>
      </w:pPr>
    </w:p>
    <w:p w:rsidR="00CB3A31" w:rsidRDefault="00CB3A31" w:rsidP="00CB3A31">
      <w:pPr>
        <w:rPr>
          <w:ins w:id="224" w:author="Unknown"/>
          <w:rFonts w:ascii="Trebuchet MS" w:hAnsi="Trebuchet MS"/>
          <w:color w:val="000000"/>
        </w:rPr>
      </w:pPr>
      <w:ins w:id="225" w:author="Unknown">
        <w:r>
          <w:rPr>
            <w:rFonts w:ascii="Verdana" w:hAnsi="Verdana"/>
            <w:b/>
            <w:bCs/>
            <w:color w:val="000000"/>
            <w:sz w:val="18"/>
            <w:szCs w:val="18"/>
          </w:rPr>
          <w:t>Question 4: How validation is performed in struts application</w:t>
        </w:r>
        <w:r>
          <w:rPr>
            <w:rFonts w:ascii="Verdana" w:hAnsi="Verdana"/>
            <w:color w:val="000000"/>
            <w:sz w:val="18"/>
            <w:szCs w:val="18"/>
          </w:rPr>
          <w:t>?</w:t>
        </w:r>
      </w:ins>
    </w:p>
    <w:p w:rsidR="00CB3A31" w:rsidRDefault="00CB3A31" w:rsidP="00CB3A31">
      <w:pPr>
        <w:rPr>
          <w:ins w:id="226" w:author="Unknown"/>
          <w:rFonts w:ascii="Trebuchet MS" w:hAnsi="Trebuchet MS"/>
          <w:color w:val="000000"/>
        </w:rPr>
      </w:pPr>
    </w:p>
    <w:p w:rsidR="00CB3A31" w:rsidRDefault="00CB3A31" w:rsidP="00CB3A31">
      <w:pPr>
        <w:rPr>
          <w:ins w:id="227" w:author="Unknown"/>
          <w:rFonts w:ascii="Trebuchet MS" w:hAnsi="Trebuchet MS"/>
          <w:color w:val="000000"/>
        </w:rPr>
      </w:pPr>
      <w:proofErr w:type="spellStart"/>
      <w:ins w:id="228" w:author="Unknown">
        <w:r>
          <w:rPr>
            <w:rFonts w:ascii="Verdana" w:hAnsi="Verdana"/>
            <w:color w:val="000000"/>
            <w:sz w:val="18"/>
            <w:szCs w:val="18"/>
          </w:rPr>
          <w:t>Ans</w:t>
        </w:r>
        <w:proofErr w:type="spellEnd"/>
        <w:r>
          <w:rPr>
            <w:rFonts w:ascii="Verdana" w:hAnsi="Verdana"/>
            <w:color w:val="000000"/>
            <w:sz w:val="18"/>
            <w:szCs w:val="18"/>
          </w:rPr>
          <w:t xml:space="preserve">: Another classic Struts interview question it’s higher on a level than previous interview questions because it’s related to important validation concept on a web application. In struts validation is </w:t>
        </w:r>
        <w:r>
          <w:rPr>
            <w:rFonts w:ascii="Verdana" w:hAnsi="Verdana"/>
            <w:color w:val="000000"/>
            <w:sz w:val="18"/>
            <w:szCs w:val="18"/>
          </w:rPr>
          <w:lastRenderedPageBreak/>
          <w:t>performed using validator framework, Validator Framework in Struts consist of two XML configuration files.</w:t>
        </w:r>
      </w:ins>
    </w:p>
    <w:p w:rsidR="00CB3A31" w:rsidRDefault="00CB3A31" w:rsidP="00CB3A31">
      <w:pPr>
        <w:rPr>
          <w:ins w:id="229" w:author="Unknown"/>
          <w:rFonts w:ascii="Trebuchet MS" w:hAnsi="Trebuchet MS"/>
          <w:color w:val="000000"/>
        </w:rPr>
      </w:pPr>
    </w:p>
    <w:p w:rsidR="00CB3A31" w:rsidRDefault="00CB3A31" w:rsidP="00CB3A31">
      <w:pPr>
        <w:rPr>
          <w:ins w:id="230" w:author="Unknown"/>
          <w:rFonts w:ascii="Trebuchet MS" w:hAnsi="Trebuchet MS"/>
          <w:color w:val="000000"/>
        </w:rPr>
      </w:pPr>
      <w:ins w:id="231" w:author="Unknown">
        <w:r>
          <w:rPr>
            <w:rFonts w:ascii="Verdana" w:hAnsi="Verdana"/>
            <w:color w:val="000000"/>
            <w:sz w:val="18"/>
            <w:szCs w:val="18"/>
          </w:rPr>
          <w:t>1.</w:t>
        </w:r>
        <w:r>
          <w:rPr>
            <w:rStyle w:val="apple-converted-space"/>
            <w:rFonts w:ascii="Verdana" w:hAnsi="Verdana"/>
            <w:color w:val="000000"/>
            <w:sz w:val="18"/>
            <w:szCs w:val="18"/>
          </w:rPr>
          <w:t> </w:t>
        </w:r>
        <w:r>
          <w:rPr>
            <w:rFonts w:ascii="Verdana" w:hAnsi="Verdana"/>
            <w:b/>
            <w:bCs/>
            <w:color w:val="000000"/>
            <w:sz w:val="18"/>
            <w:szCs w:val="18"/>
          </w:rPr>
          <w:t>validator-rules.xml</w:t>
        </w:r>
        <w:r>
          <w:rPr>
            <w:rStyle w:val="apple-converted-space"/>
            <w:rFonts w:ascii="Verdana" w:hAnsi="Verdana"/>
            <w:color w:val="000000"/>
            <w:sz w:val="18"/>
            <w:szCs w:val="18"/>
          </w:rPr>
          <w:t> </w:t>
        </w:r>
        <w:r>
          <w:rPr>
            <w:rFonts w:ascii="Verdana" w:hAnsi="Verdana"/>
            <w:color w:val="000000"/>
            <w:sz w:val="18"/>
            <w:szCs w:val="18"/>
          </w:rPr>
          <w:t xml:space="preserve">file: which contains the default </w:t>
        </w:r>
        <w:proofErr w:type="gramStart"/>
        <w:r>
          <w:rPr>
            <w:rFonts w:ascii="Verdana" w:hAnsi="Verdana"/>
            <w:color w:val="000000"/>
            <w:sz w:val="18"/>
            <w:szCs w:val="18"/>
          </w:rPr>
          <w:t>struts</w:t>
        </w:r>
        <w:proofErr w:type="gramEnd"/>
        <w:r>
          <w:rPr>
            <w:rFonts w:ascii="Verdana" w:hAnsi="Verdana"/>
            <w:color w:val="000000"/>
            <w:sz w:val="18"/>
            <w:szCs w:val="18"/>
          </w:rPr>
          <w:t xml:space="preserve"> pluggable validator definitions. You can add new validation rules by adding an entry in this file. This was the original beauty of struts which makes it highly configurable.</w:t>
        </w:r>
      </w:ins>
    </w:p>
    <w:p w:rsidR="00CB3A31" w:rsidRDefault="00CB3A31" w:rsidP="00CB3A31">
      <w:pPr>
        <w:rPr>
          <w:ins w:id="232" w:author="Unknown"/>
          <w:rFonts w:ascii="Trebuchet MS" w:hAnsi="Trebuchet MS"/>
          <w:color w:val="000000"/>
        </w:rPr>
      </w:pPr>
      <w:ins w:id="233" w:author="Unknown">
        <w:r>
          <w:rPr>
            <w:rFonts w:ascii="Verdana" w:hAnsi="Verdana"/>
            <w:color w:val="000000"/>
            <w:sz w:val="18"/>
            <w:szCs w:val="18"/>
          </w:rPr>
          <w:t>2.</w:t>
        </w:r>
        <w:r>
          <w:rPr>
            <w:rStyle w:val="apple-converted-space"/>
            <w:rFonts w:ascii="Verdana" w:hAnsi="Verdana"/>
            <w:b/>
            <w:bCs/>
            <w:color w:val="000000"/>
            <w:sz w:val="18"/>
            <w:szCs w:val="18"/>
          </w:rPr>
          <w:t> </w:t>
        </w:r>
        <w:r>
          <w:rPr>
            <w:rFonts w:ascii="Verdana" w:hAnsi="Verdana"/>
            <w:b/>
            <w:bCs/>
            <w:color w:val="000000"/>
            <w:sz w:val="18"/>
            <w:szCs w:val="18"/>
          </w:rPr>
          <w:t>Validation.xml</w:t>
        </w:r>
        <w:r>
          <w:rPr>
            <w:rStyle w:val="apple-converted-space"/>
            <w:rFonts w:ascii="Verdana" w:hAnsi="Verdana"/>
            <w:color w:val="000000"/>
            <w:sz w:val="18"/>
            <w:szCs w:val="18"/>
          </w:rPr>
          <w:t> </w:t>
        </w:r>
        <w:r>
          <w:rPr>
            <w:rFonts w:ascii="Verdana" w:hAnsi="Verdana"/>
            <w:color w:val="000000"/>
            <w:sz w:val="18"/>
            <w:szCs w:val="18"/>
          </w:rPr>
          <w:t>files which contain details regarding the validation routines that are applied to the different Form Beans.</w:t>
        </w:r>
      </w:ins>
    </w:p>
    <w:p w:rsidR="00CB3A31" w:rsidRDefault="00CB3A31" w:rsidP="00CB3A31">
      <w:pPr>
        <w:rPr>
          <w:ins w:id="234" w:author="Unknown"/>
          <w:rFonts w:ascii="Trebuchet MS" w:hAnsi="Trebuchet MS"/>
          <w:color w:val="000000"/>
        </w:rPr>
      </w:pPr>
    </w:p>
    <w:p w:rsidR="00CB3A31" w:rsidRDefault="00CB3A31" w:rsidP="00CB3A31">
      <w:pPr>
        <w:rPr>
          <w:ins w:id="235" w:author="Unknown"/>
          <w:rFonts w:ascii="Trebuchet MS" w:hAnsi="Trebuchet MS"/>
          <w:color w:val="000000"/>
        </w:rPr>
      </w:pPr>
      <w:ins w:id="236" w:author="Unknown">
        <w:r>
          <w:rPr>
            <w:rFonts w:ascii="Verdana" w:hAnsi="Verdana"/>
            <w:color w:val="000000"/>
            <w:sz w:val="18"/>
            <w:szCs w:val="18"/>
          </w:rPr>
          <w:t>These two configuration files in Struts should be placed somewhere inside the /WEB-INF folder of the application to keep it safe from the client and make it available in</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"http://javarevisited.blogspot.com/2011/01/how-classpath-work-in-java.html" </w:instrText>
        </w:r>
        <w:r>
          <w:rPr>
            <w:rFonts w:ascii="Verdana" w:hAnsi="Verdana"/>
            <w:color w:val="000000"/>
            <w:sz w:val="18"/>
            <w:szCs w:val="18"/>
          </w:rPr>
          <w:fldChar w:fldCharType="separate"/>
        </w:r>
        <w:r>
          <w:rPr>
            <w:rStyle w:val="Hyperlink"/>
            <w:rFonts w:ascii="Verdana" w:hAnsi="Verdana"/>
            <w:color w:val="660099"/>
            <w:sz w:val="18"/>
            <w:szCs w:val="18"/>
          </w:rPr>
          <w:t>Classpath</w:t>
        </w:r>
        <w:proofErr w:type="spellEnd"/>
        <w:r>
          <w:rPr>
            <w:rFonts w:ascii="Verdana" w:hAnsi="Verdana"/>
            <w:color w:val="000000"/>
            <w:sz w:val="18"/>
            <w:szCs w:val="18"/>
          </w:rPr>
          <w:fldChar w:fldCharType="end"/>
        </w:r>
        <w:r>
          <w:rPr>
            <w:rFonts w:ascii="Verdana" w:hAnsi="Verdana"/>
            <w:color w:val="000000"/>
            <w:sz w:val="18"/>
            <w:szCs w:val="18"/>
          </w:rPr>
          <w:t>.</w:t>
        </w:r>
      </w:ins>
    </w:p>
    <w:p w:rsidR="00CB3A31" w:rsidRDefault="00CB3A31" w:rsidP="00CB3A31">
      <w:pPr>
        <w:rPr>
          <w:ins w:id="237" w:author="Unknown"/>
          <w:rFonts w:ascii="Trebuchet MS" w:hAnsi="Trebuchet MS"/>
          <w:color w:val="000000"/>
        </w:rPr>
      </w:pPr>
    </w:p>
    <w:p w:rsidR="00CB3A31" w:rsidRDefault="00CB3A31" w:rsidP="00CB3A31">
      <w:pPr>
        <w:spacing w:after="240"/>
        <w:rPr>
          <w:ins w:id="238" w:author="Unknown"/>
          <w:rFonts w:ascii="Trebuchet MS" w:hAnsi="Trebuchet MS"/>
          <w:color w:val="000000"/>
        </w:rPr>
      </w:pPr>
      <w:proofErr w:type="gramStart"/>
      <w:ins w:id="239" w:author="Unknown">
        <w:r>
          <w:rPr>
            <w:rFonts w:ascii="Courier New" w:hAnsi="Courier New" w:cs="Courier New"/>
            <w:color w:val="000000"/>
            <w:sz w:val="18"/>
            <w:szCs w:val="18"/>
          </w:rPr>
          <w:t>&lt;!--</w:t>
        </w:r>
        <w:proofErr w:type="gramEnd"/>
        <w:r>
          <w:rPr>
            <w:rFonts w:ascii="Courier New" w:hAnsi="Courier New" w:cs="Courier New"/>
            <w:color w:val="000000"/>
            <w:sz w:val="18"/>
            <w:szCs w:val="18"/>
          </w:rPr>
          <w:t>  Validator plugin --&gt;</w:t>
        </w:r>
        <w:r>
          <w:rPr>
            <w:rFonts w:ascii="Courier New" w:hAnsi="Courier New" w:cs="Courier New"/>
            <w:color w:val="000000"/>
            <w:sz w:val="18"/>
            <w:szCs w:val="18"/>
          </w:rPr>
          <w:br/>
          <w:t xml:space="preserve">&lt;plug-in </w:t>
        </w:r>
        <w:proofErr w:type="spellStart"/>
        <w:r>
          <w:rPr>
            <w:rFonts w:ascii="Courier New" w:hAnsi="Courier New" w:cs="Courier New"/>
            <w:color w:val="000000"/>
            <w:sz w:val="18"/>
            <w:szCs w:val="18"/>
          </w:rPr>
          <w:t>className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org.apache.struts.validator.ValidatorPlugIn</w:t>
        </w:r>
        <w:proofErr w:type="spellEnd"/>
        <w:r>
          <w:rPr>
            <w:rFonts w:ascii="Courier New" w:hAnsi="Courier New" w:cs="Courier New"/>
            <w:color w:val="000000"/>
            <w:sz w:val="18"/>
            <w:szCs w:val="18"/>
          </w:rPr>
          <w:t>"&gt;</w:t>
        </w:r>
        <w:r>
          <w:rPr>
            <w:rFonts w:ascii="Courier New" w:hAnsi="Courier New" w:cs="Courier New"/>
            <w:color w:val="000000"/>
            <w:sz w:val="18"/>
            <w:szCs w:val="18"/>
          </w:rPr>
          <w:br/>
          <w:t>  &lt;set-property</w:t>
        </w:r>
        <w:r>
          <w:rPr>
            <w:rFonts w:ascii="Courier New" w:hAnsi="Courier New" w:cs="Courier New"/>
            <w:color w:val="000000"/>
            <w:sz w:val="18"/>
            <w:szCs w:val="18"/>
          </w:rPr>
          <w:br/>
          <w:t>  property="pathnames"</w:t>
        </w:r>
        <w:r>
          <w:rPr>
            <w:rFonts w:ascii="Courier New" w:hAnsi="Courier New" w:cs="Courier New"/>
            <w:color w:val="000000"/>
            <w:sz w:val="18"/>
            <w:szCs w:val="18"/>
          </w:rPr>
          <w:br/>
          <w:t>   value="/WEB-INF/validator-rules.xml,/WEB-INF/validation.xml"/&gt;</w:t>
        </w:r>
        <w:r>
          <w:rPr>
            <w:rFonts w:ascii="Courier New" w:hAnsi="Courier New" w:cs="Courier New"/>
            <w:color w:val="000000"/>
            <w:sz w:val="18"/>
            <w:szCs w:val="18"/>
          </w:rPr>
          <w:br/>
          <w:t>&lt;/plug-in&gt;</w:t>
        </w:r>
      </w:ins>
    </w:p>
    <w:p w:rsidR="00CB3A31" w:rsidRDefault="00CB3A31" w:rsidP="00CB3A31">
      <w:pPr>
        <w:spacing w:after="0"/>
        <w:rPr>
          <w:ins w:id="240" w:author="Unknown"/>
          <w:rFonts w:ascii="Trebuchet MS" w:hAnsi="Trebuchet MS"/>
          <w:color w:val="000000"/>
        </w:rPr>
      </w:pPr>
      <w:ins w:id="241" w:author="Unknown">
        <w:r>
          <w:rPr>
            <w:rFonts w:ascii="Verdana" w:hAnsi="Verdana"/>
            <w:color w:val="000000"/>
            <w:sz w:val="18"/>
            <w:szCs w:val="18"/>
          </w:rPr>
          <w:t>Now the next step towards validation is created error messages inside the message resource property file which are used by validator framework.</w:t>
        </w:r>
      </w:ins>
    </w:p>
    <w:p w:rsidR="00CB3A31" w:rsidRDefault="00CB3A31" w:rsidP="00CB3A31">
      <w:pPr>
        <w:rPr>
          <w:ins w:id="242" w:author="Unknown"/>
          <w:rFonts w:ascii="Trebuchet MS" w:hAnsi="Trebuchet MS"/>
          <w:color w:val="000000"/>
        </w:rPr>
      </w:pPr>
      <w:ins w:id="243" w:author="Unknown">
        <w:r>
          <w:rPr>
            <w:rFonts w:ascii="Verdana" w:hAnsi="Verdana"/>
            <w:b/>
            <w:bCs/>
            <w:color w:val="000000"/>
            <w:sz w:val="18"/>
            <w:szCs w:val="18"/>
          </w:rPr>
          <w:t>Message resource Contain:</w:t>
        </w:r>
      </w:ins>
    </w:p>
    <w:p w:rsidR="00CB3A31" w:rsidRDefault="00CB3A31" w:rsidP="00CB3A31">
      <w:pPr>
        <w:rPr>
          <w:ins w:id="244" w:author="Unknown"/>
          <w:rFonts w:ascii="Trebuchet MS" w:hAnsi="Trebuchet MS"/>
          <w:color w:val="000000"/>
        </w:rPr>
      </w:pPr>
      <w:ins w:id="245" w:author="Unknown">
        <w:r>
          <w:rPr>
            <w:rFonts w:ascii="Verdana" w:hAnsi="Verdana"/>
            <w:color w:val="000000"/>
            <w:sz w:val="18"/>
            <w:szCs w:val="18"/>
          </w:rPr>
          <w:t xml:space="preserve">1. </w:t>
        </w:r>
        <w:proofErr w:type="spellStart"/>
        <w:r>
          <w:rPr>
            <w:rFonts w:ascii="Verdana" w:hAnsi="Verdana"/>
            <w:color w:val="000000"/>
            <w:sz w:val="18"/>
            <w:szCs w:val="18"/>
          </w:rPr>
          <w:t>CurrencyConverterForm.fromCurrency</w:t>
        </w:r>
        <w:proofErr w:type="spellEnd"/>
        <w:r>
          <w:rPr>
            <w:rFonts w:ascii="Verdana" w:hAnsi="Verdana"/>
            <w:color w:val="000000"/>
            <w:sz w:val="18"/>
            <w:szCs w:val="18"/>
          </w:rPr>
          <w:t xml:space="preserve"> = From Currency</w:t>
        </w:r>
      </w:ins>
    </w:p>
    <w:p w:rsidR="00CB3A31" w:rsidRDefault="00CB3A31" w:rsidP="00CB3A31">
      <w:pPr>
        <w:rPr>
          <w:ins w:id="246" w:author="Unknown"/>
          <w:rFonts w:ascii="Trebuchet MS" w:hAnsi="Trebuchet MS"/>
          <w:color w:val="000000"/>
        </w:rPr>
      </w:pPr>
      <w:ins w:id="247" w:author="Unknown">
        <w:r>
          <w:rPr>
            <w:rFonts w:ascii="Verdana" w:hAnsi="Verdana"/>
            <w:color w:val="000000"/>
            <w:sz w:val="18"/>
            <w:szCs w:val="18"/>
          </w:rPr>
          <w:t xml:space="preserve">2. </w:t>
        </w:r>
        <w:proofErr w:type="spellStart"/>
        <w:r>
          <w:rPr>
            <w:rFonts w:ascii="Verdana" w:hAnsi="Verdana"/>
            <w:color w:val="000000"/>
            <w:sz w:val="18"/>
            <w:szCs w:val="18"/>
          </w:rPr>
          <w:t>CurrencyConverterForm.toCurrency</w:t>
        </w:r>
        <w:proofErr w:type="spellEnd"/>
        <w:r>
          <w:rPr>
            <w:rFonts w:ascii="Verdana" w:hAnsi="Verdana"/>
            <w:color w:val="000000"/>
            <w:sz w:val="18"/>
            <w:szCs w:val="18"/>
          </w:rPr>
          <w:t>=</w:t>
        </w:r>
        <w:proofErr w:type="gramStart"/>
        <w:r>
          <w:rPr>
            <w:rFonts w:ascii="Verdana" w:hAnsi="Verdana"/>
            <w:color w:val="000000"/>
            <w:sz w:val="18"/>
            <w:szCs w:val="18"/>
          </w:rPr>
          <w:t>To</w:t>
        </w:r>
        <w:proofErr w:type="gramEnd"/>
        <w:r>
          <w:rPr>
            <w:rFonts w:ascii="Verdana" w:hAnsi="Verdana"/>
            <w:color w:val="000000"/>
            <w:sz w:val="18"/>
            <w:szCs w:val="18"/>
          </w:rPr>
          <w:t xml:space="preserve"> currency</w:t>
        </w:r>
      </w:ins>
    </w:p>
    <w:p w:rsidR="00CB3A31" w:rsidRDefault="00CB3A31" w:rsidP="00CB3A31">
      <w:pPr>
        <w:rPr>
          <w:ins w:id="248" w:author="Unknown"/>
          <w:rFonts w:ascii="Trebuchet MS" w:hAnsi="Trebuchet MS"/>
          <w:color w:val="000000"/>
        </w:rPr>
      </w:pPr>
      <w:ins w:id="249" w:author="Unknown">
        <w:r>
          <w:rPr>
            <w:rFonts w:ascii="Verdana" w:hAnsi="Verdana"/>
            <w:color w:val="000000"/>
            <w:sz w:val="18"/>
            <w:szCs w:val="18"/>
          </w:rPr>
          <w:t xml:space="preserve">3. </w:t>
        </w:r>
        <w:proofErr w:type="spellStart"/>
        <w:proofErr w:type="gramStart"/>
        <w:r>
          <w:rPr>
            <w:rFonts w:ascii="Verdana" w:hAnsi="Verdana"/>
            <w:color w:val="000000"/>
            <w:sz w:val="18"/>
            <w:szCs w:val="18"/>
          </w:rPr>
          <w:t>errors.required</w:t>
        </w:r>
        <w:proofErr w:type="spellEnd"/>
        <w:proofErr w:type="gramEnd"/>
        <w:r>
          <w:rPr>
            <w:rFonts w:ascii="Verdana" w:hAnsi="Verdana"/>
            <w:color w:val="000000"/>
            <w:sz w:val="18"/>
            <w:szCs w:val="18"/>
          </w:rPr>
          <w:t>={0} is required.</w:t>
        </w:r>
      </w:ins>
    </w:p>
    <w:p w:rsidR="00CB3A31" w:rsidRDefault="00CB3A31" w:rsidP="00CB3A31">
      <w:pPr>
        <w:rPr>
          <w:ins w:id="250" w:author="Unknown"/>
          <w:rFonts w:ascii="Trebuchet MS" w:hAnsi="Trebuchet MS"/>
          <w:color w:val="000000"/>
        </w:rPr>
      </w:pPr>
    </w:p>
    <w:p w:rsidR="00CB3A31" w:rsidRDefault="00CB3A31" w:rsidP="00CB3A31">
      <w:pPr>
        <w:rPr>
          <w:ins w:id="251" w:author="Unknown"/>
          <w:rFonts w:ascii="Trebuchet MS" w:hAnsi="Trebuchet MS"/>
          <w:color w:val="000000"/>
        </w:rPr>
      </w:pPr>
      <w:ins w:id="252" w:author="Unknown">
        <w:r>
          <w:rPr>
            <w:rFonts w:ascii="Verdana" w:hAnsi="Verdana"/>
            <w:color w:val="000000"/>
            <w:sz w:val="18"/>
            <w:szCs w:val="18"/>
          </w:rPr>
          <w:t>Then validation rules are defined in validation.xml for the fields of form on which we want desire validation</w:t>
        </w:r>
      </w:ins>
    </w:p>
    <w:p w:rsidR="00CB3A31" w:rsidRDefault="00CB3A31" w:rsidP="00CB3A31">
      <w:pPr>
        <w:rPr>
          <w:ins w:id="253" w:author="Unknown"/>
          <w:rFonts w:ascii="Trebuchet MS" w:hAnsi="Trebuchet MS"/>
          <w:color w:val="000000"/>
        </w:rPr>
      </w:pPr>
    </w:p>
    <w:p w:rsidR="00CB3A31" w:rsidRDefault="00CB3A31" w:rsidP="00CB3A31">
      <w:pPr>
        <w:rPr>
          <w:ins w:id="254" w:author="Unknown"/>
          <w:rFonts w:ascii="Trebuchet MS" w:hAnsi="Trebuchet MS"/>
          <w:color w:val="000000"/>
        </w:rPr>
      </w:pPr>
      <w:ins w:id="255" w:author="Unknown">
        <w:r>
          <w:rPr>
            <w:rFonts w:ascii="Verdana" w:hAnsi="Verdana"/>
            <w:b/>
            <w:bCs/>
            <w:color w:val="000000"/>
            <w:sz w:val="18"/>
            <w:szCs w:val="18"/>
          </w:rPr>
          <w:t xml:space="preserve">Form bean code that extend </w:t>
        </w:r>
        <w:proofErr w:type="spellStart"/>
        <w:r>
          <w:rPr>
            <w:rFonts w:ascii="Verdana" w:hAnsi="Verdana"/>
            <w:b/>
            <w:bCs/>
            <w:color w:val="000000"/>
            <w:sz w:val="18"/>
            <w:szCs w:val="18"/>
          </w:rPr>
          <w:t>DynaValidatorForm</w:t>
        </w:r>
        <w:proofErr w:type="spellEnd"/>
      </w:ins>
    </w:p>
    <w:p w:rsidR="00CB3A31" w:rsidRDefault="00CB3A31" w:rsidP="00CB3A31">
      <w:pPr>
        <w:rPr>
          <w:ins w:id="256" w:author="Unknown"/>
          <w:rFonts w:ascii="Trebuchet MS" w:hAnsi="Trebuchet MS"/>
          <w:color w:val="000000"/>
        </w:rPr>
      </w:pPr>
      <w:proofErr w:type="spellStart"/>
      <w:ins w:id="257" w:author="Unknown">
        <w:r>
          <w:rPr>
            <w:rFonts w:ascii="Courier New" w:hAnsi="Courier New" w:cs="Courier New"/>
            <w:color w:val="000000"/>
            <w:sz w:val="18"/>
            <w:szCs w:val="18"/>
          </w:rPr>
          <w:t>Eg</w:t>
        </w:r>
        <w:proofErr w:type="spellEnd"/>
        <w:r>
          <w:rPr>
            <w:rFonts w:ascii="Courier New" w:hAnsi="Courier New" w:cs="Courier New"/>
            <w:color w:val="000000"/>
            <w:sz w:val="18"/>
            <w:szCs w:val="18"/>
          </w:rPr>
          <w:t>; &lt;form-beans&gt;</w:t>
        </w:r>
      </w:ins>
    </w:p>
    <w:p w:rsidR="00CB3A31" w:rsidRDefault="00CB3A31" w:rsidP="00CB3A31">
      <w:pPr>
        <w:rPr>
          <w:ins w:id="258" w:author="Unknown"/>
          <w:rFonts w:ascii="Trebuchet MS" w:hAnsi="Trebuchet MS"/>
          <w:color w:val="000000"/>
        </w:rPr>
      </w:pPr>
      <w:ins w:id="259" w:author="Unknown">
        <w:r>
          <w:rPr>
            <w:rFonts w:ascii="Courier New" w:hAnsi="Courier New" w:cs="Courier New"/>
            <w:color w:val="000000"/>
            <w:sz w:val="18"/>
            <w:szCs w:val="18"/>
          </w:rPr>
          <w:t>&lt;form-bean name="</w:t>
        </w:r>
        <w:proofErr w:type="spellStart"/>
        <w:r>
          <w:rPr>
            <w:rFonts w:ascii="Courier New" w:hAnsi="Courier New" w:cs="Courier New"/>
            <w:color w:val="000000"/>
            <w:sz w:val="18"/>
            <w:szCs w:val="18"/>
          </w:rPr>
          <w:t>CurrencyConverterForm</w:t>
        </w:r>
        <w:proofErr w:type="spellEnd"/>
        <w:r>
          <w:rPr>
            <w:rFonts w:ascii="Courier New" w:hAnsi="Courier New" w:cs="Courier New"/>
            <w:color w:val="000000"/>
            <w:sz w:val="18"/>
            <w:szCs w:val="18"/>
          </w:rPr>
          <w:t>" type="</w:t>
        </w:r>
        <w:proofErr w:type="spellStart"/>
        <w:r>
          <w:rPr>
            <w:rFonts w:ascii="Courier New" w:hAnsi="Courier New" w:cs="Courier New"/>
            <w:color w:val="000000"/>
            <w:sz w:val="18"/>
            <w:szCs w:val="18"/>
          </w:rPr>
          <w:t>org.apache.struts.validator.DynaValidatorForm</w:t>
        </w:r>
        <w:proofErr w:type="spellEnd"/>
        <w:r>
          <w:rPr>
            <w:rFonts w:ascii="Courier New" w:hAnsi="Courier New" w:cs="Courier New"/>
            <w:color w:val="000000"/>
            <w:sz w:val="18"/>
            <w:szCs w:val="18"/>
          </w:rPr>
          <w:t>"&gt;</w:t>
        </w:r>
      </w:ins>
    </w:p>
    <w:p w:rsidR="00CB3A31" w:rsidRDefault="00CB3A31" w:rsidP="00CB3A31">
      <w:pPr>
        <w:rPr>
          <w:ins w:id="260" w:author="Unknown"/>
          <w:rFonts w:ascii="Trebuchet MS" w:hAnsi="Trebuchet MS"/>
          <w:color w:val="000000"/>
        </w:rPr>
      </w:pPr>
      <w:ins w:id="261" w:author="Unknown">
        <w:r>
          <w:rPr>
            <w:rFonts w:ascii="Courier New" w:hAnsi="Courier New" w:cs="Courier New"/>
            <w:color w:val="000000"/>
            <w:sz w:val="18"/>
            <w:szCs w:val="18"/>
          </w:rPr>
          <w:t>&lt;form-property name="</w:t>
        </w:r>
        <w:proofErr w:type="spellStart"/>
        <w:r>
          <w:rPr>
            <w:rFonts w:ascii="Courier New" w:hAnsi="Courier New" w:cs="Courier New"/>
            <w:color w:val="000000"/>
            <w:sz w:val="18"/>
            <w:szCs w:val="18"/>
          </w:rPr>
          <w:t>fromCurrency</w:t>
        </w:r>
        <w:proofErr w:type="spellEnd"/>
        <w:r>
          <w:rPr>
            <w:rFonts w:ascii="Courier New" w:hAnsi="Courier New" w:cs="Courier New"/>
            <w:color w:val="000000"/>
            <w:sz w:val="18"/>
            <w:szCs w:val="18"/>
          </w:rPr>
          <w:t>" type="</w:t>
        </w:r>
        <w:proofErr w:type="spellStart"/>
        <w:r>
          <w:rPr>
            <w:rFonts w:ascii="Courier New" w:hAnsi="Courier New" w:cs="Courier New"/>
            <w:color w:val="000000"/>
            <w:sz w:val="18"/>
            <w:szCs w:val="18"/>
          </w:rPr>
          <w:t>java.lang.double</w:t>
        </w:r>
        <w:proofErr w:type="spellEnd"/>
        <w:r>
          <w:rPr>
            <w:rFonts w:ascii="Courier New" w:hAnsi="Courier New" w:cs="Courier New"/>
            <w:color w:val="000000"/>
            <w:sz w:val="18"/>
            <w:szCs w:val="18"/>
          </w:rPr>
          <w:t>" /&gt;</w:t>
        </w:r>
      </w:ins>
    </w:p>
    <w:p w:rsidR="00CB3A31" w:rsidRDefault="00CB3A31" w:rsidP="00CB3A31">
      <w:pPr>
        <w:rPr>
          <w:ins w:id="262" w:author="Unknown"/>
          <w:rFonts w:ascii="Trebuchet MS" w:hAnsi="Trebuchet MS"/>
          <w:color w:val="000000"/>
        </w:rPr>
      </w:pPr>
      <w:ins w:id="263" w:author="Unknown">
        <w:r>
          <w:rPr>
            <w:rFonts w:ascii="Courier New" w:hAnsi="Courier New" w:cs="Courier New"/>
            <w:color w:val="000000"/>
            <w:sz w:val="18"/>
            <w:szCs w:val="18"/>
          </w:rPr>
          <w:t>&lt;form-property name="</w:t>
        </w:r>
        <w:proofErr w:type="spellStart"/>
        <w:r>
          <w:rPr>
            <w:rFonts w:ascii="Courier New" w:hAnsi="Courier New" w:cs="Courier New"/>
            <w:color w:val="000000"/>
            <w:sz w:val="18"/>
            <w:szCs w:val="18"/>
          </w:rPr>
          <w:t>toCurrecny</w:t>
        </w:r>
        <w:proofErr w:type="spellEnd"/>
        <w:r>
          <w:rPr>
            <w:rFonts w:ascii="Courier New" w:hAnsi="Courier New" w:cs="Courier New"/>
            <w:color w:val="000000"/>
            <w:sz w:val="18"/>
            <w:szCs w:val="18"/>
          </w:rPr>
          <w:t>" type="</w:t>
        </w:r>
        <w:proofErr w:type="spellStart"/>
        <w:r>
          <w:rPr>
            <w:rFonts w:ascii="Courier New" w:hAnsi="Courier New" w:cs="Courier New"/>
            <w:color w:val="000000"/>
            <w:sz w:val="18"/>
            <w:szCs w:val="18"/>
          </w:rPr>
          <w:t>java.lang.double</w:t>
        </w:r>
        <w:proofErr w:type="spellEnd"/>
        <w:r>
          <w:rPr>
            <w:rFonts w:ascii="Courier New" w:hAnsi="Courier New" w:cs="Courier New"/>
            <w:color w:val="000000"/>
            <w:sz w:val="18"/>
            <w:szCs w:val="18"/>
          </w:rPr>
          <w:t>" /&gt;</w:t>
        </w:r>
      </w:ins>
    </w:p>
    <w:p w:rsidR="00CB3A31" w:rsidRDefault="00CB3A31" w:rsidP="00CB3A31">
      <w:pPr>
        <w:rPr>
          <w:ins w:id="264" w:author="Unknown"/>
          <w:rFonts w:ascii="Trebuchet MS" w:hAnsi="Trebuchet MS"/>
          <w:color w:val="000000"/>
        </w:rPr>
      </w:pPr>
      <w:ins w:id="265" w:author="Unknown">
        <w:r>
          <w:rPr>
            <w:rFonts w:ascii="Courier New" w:hAnsi="Courier New" w:cs="Courier New"/>
            <w:color w:val="000000"/>
            <w:sz w:val="18"/>
            <w:szCs w:val="18"/>
          </w:rPr>
          <w:t>&lt;/form-bean&gt;</w:t>
        </w:r>
      </w:ins>
    </w:p>
    <w:p w:rsidR="00CB3A31" w:rsidRDefault="00CB3A31" w:rsidP="00CB3A31">
      <w:pPr>
        <w:rPr>
          <w:ins w:id="266" w:author="Unknown"/>
          <w:rFonts w:ascii="Trebuchet MS" w:hAnsi="Trebuchet MS"/>
          <w:color w:val="000000"/>
        </w:rPr>
      </w:pPr>
      <w:ins w:id="267" w:author="Unknown">
        <w:r>
          <w:rPr>
            <w:rFonts w:ascii="Courier New" w:hAnsi="Courier New" w:cs="Courier New"/>
            <w:color w:val="000000"/>
            <w:sz w:val="18"/>
            <w:szCs w:val="18"/>
          </w:rPr>
          <w:lastRenderedPageBreak/>
          <w:t>&lt;/form-beans&gt;</w:t>
        </w:r>
      </w:ins>
    </w:p>
    <w:p w:rsidR="00CB3A31" w:rsidRDefault="00CB3A31" w:rsidP="00CB3A31">
      <w:pPr>
        <w:rPr>
          <w:ins w:id="268" w:author="Unknown"/>
          <w:rFonts w:ascii="Trebuchet MS" w:hAnsi="Trebuchet MS"/>
          <w:color w:val="000000"/>
        </w:rPr>
      </w:pPr>
    </w:p>
    <w:p w:rsidR="00CB3A31" w:rsidRDefault="00CB3A31" w:rsidP="00CB3A31">
      <w:pPr>
        <w:rPr>
          <w:ins w:id="269" w:author="Unknown"/>
          <w:rFonts w:ascii="Trebuchet MS" w:hAnsi="Trebuchet MS"/>
          <w:color w:val="000000"/>
        </w:rPr>
      </w:pPr>
      <w:ins w:id="270" w:author="Unknown">
        <w:r>
          <w:rPr>
            <w:rFonts w:ascii="Verdana" w:hAnsi="Verdana"/>
            <w:b/>
            <w:bCs/>
            <w:color w:val="000000"/>
            <w:sz w:val="18"/>
            <w:szCs w:val="18"/>
          </w:rPr>
          <w:t>Validation.xml file contains</w:t>
        </w:r>
      </w:ins>
    </w:p>
    <w:p w:rsidR="00CB3A31" w:rsidRDefault="00CB3A31" w:rsidP="00CB3A31">
      <w:pPr>
        <w:rPr>
          <w:ins w:id="271" w:author="Unknown"/>
          <w:rFonts w:ascii="Trebuchet MS" w:hAnsi="Trebuchet MS"/>
          <w:color w:val="000000"/>
        </w:rPr>
      </w:pPr>
    </w:p>
    <w:p w:rsidR="00CB3A31" w:rsidRDefault="00CB3A31" w:rsidP="00CB3A31">
      <w:pPr>
        <w:rPr>
          <w:ins w:id="272" w:author="Unknown"/>
          <w:rFonts w:ascii="Trebuchet MS" w:hAnsi="Trebuchet MS"/>
          <w:color w:val="000000"/>
        </w:rPr>
      </w:pPr>
      <w:ins w:id="273" w:author="Unknown">
        <w:r>
          <w:rPr>
            <w:rFonts w:ascii="Courier New" w:hAnsi="Courier New" w:cs="Courier New"/>
            <w:color w:val="000000"/>
            <w:sz w:val="18"/>
            <w:szCs w:val="18"/>
          </w:rPr>
          <w:t>&lt;</w:t>
        </w:r>
        <w:proofErr w:type="gramStart"/>
        <w:r>
          <w:rPr>
            <w:rFonts w:ascii="Courier New" w:hAnsi="Courier New" w:cs="Courier New"/>
            <w:color w:val="000000"/>
            <w:sz w:val="18"/>
            <w:szCs w:val="18"/>
          </w:rPr>
          <w:t>form-validation</w:t>
        </w:r>
        <w:proofErr w:type="gramEnd"/>
        <w:r>
          <w:rPr>
            <w:rFonts w:ascii="Courier New" w:hAnsi="Courier New" w:cs="Courier New"/>
            <w:color w:val="000000"/>
            <w:sz w:val="18"/>
            <w:szCs w:val="18"/>
          </w:rPr>
          <w:t>&gt;</w:t>
        </w:r>
      </w:ins>
    </w:p>
    <w:p w:rsidR="00CB3A31" w:rsidRDefault="00CB3A31" w:rsidP="00CB3A31">
      <w:pPr>
        <w:rPr>
          <w:ins w:id="274" w:author="Unknown"/>
          <w:rFonts w:ascii="Trebuchet MS" w:hAnsi="Trebuchet MS"/>
          <w:color w:val="000000"/>
        </w:rPr>
      </w:pPr>
      <w:ins w:id="275" w:author="Unknown">
        <w:r>
          <w:rPr>
            <w:rFonts w:ascii="Courier New" w:hAnsi="Courier New" w:cs="Courier New"/>
            <w:color w:val="000000"/>
            <w:sz w:val="18"/>
            <w:szCs w:val="18"/>
          </w:rPr>
          <w:t>&lt;</w:t>
        </w:r>
        <w:proofErr w:type="spellStart"/>
        <w:proofErr w:type="gramStart"/>
        <w:r>
          <w:rPr>
            <w:rFonts w:ascii="Courier New" w:hAnsi="Courier New" w:cs="Courier New"/>
            <w:color w:val="000000"/>
            <w:sz w:val="18"/>
            <w:szCs w:val="18"/>
          </w:rPr>
          <w:t>formset</w:t>
        </w:r>
        <w:proofErr w:type="spellEnd"/>
        <w:proofErr w:type="gramEnd"/>
        <w:r>
          <w:rPr>
            <w:rFonts w:ascii="Courier New" w:hAnsi="Courier New" w:cs="Courier New"/>
            <w:color w:val="000000"/>
            <w:sz w:val="18"/>
            <w:szCs w:val="18"/>
          </w:rPr>
          <w:t>&gt;</w:t>
        </w:r>
      </w:ins>
    </w:p>
    <w:p w:rsidR="00CB3A31" w:rsidRDefault="00CB3A31" w:rsidP="00CB3A31">
      <w:pPr>
        <w:rPr>
          <w:ins w:id="276" w:author="Unknown"/>
          <w:rFonts w:ascii="Trebuchet MS" w:hAnsi="Trebuchet MS"/>
          <w:color w:val="000000"/>
        </w:rPr>
      </w:pPr>
      <w:ins w:id="277" w:author="Unknown">
        <w:r>
          <w:rPr>
            <w:rFonts w:ascii="Courier New" w:hAnsi="Courier New" w:cs="Courier New"/>
            <w:color w:val="000000"/>
            <w:sz w:val="18"/>
            <w:szCs w:val="18"/>
          </w:rPr>
          <w:t xml:space="preserve">&lt;form name=" </w:t>
        </w:r>
        <w:proofErr w:type="spellStart"/>
        <w:r>
          <w:rPr>
            <w:rFonts w:ascii="Courier New" w:hAnsi="Courier New" w:cs="Courier New"/>
            <w:color w:val="000000"/>
            <w:sz w:val="18"/>
            <w:szCs w:val="18"/>
          </w:rPr>
          <w:t>CurrencyConverterForm</w:t>
        </w:r>
        <w:proofErr w:type="spellEnd"/>
        <w:r>
          <w:rPr>
            <w:rFonts w:ascii="Courier New" w:hAnsi="Courier New" w:cs="Courier New"/>
            <w:color w:val="000000"/>
            <w:sz w:val="18"/>
            <w:szCs w:val="18"/>
          </w:rPr>
          <w:t xml:space="preserve"> "&gt;</w:t>
        </w:r>
      </w:ins>
    </w:p>
    <w:p w:rsidR="00CB3A31" w:rsidRDefault="00CB3A31" w:rsidP="00CB3A31">
      <w:pPr>
        <w:rPr>
          <w:ins w:id="278" w:author="Unknown"/>
          <w:rFonts w:ascii="Trebuchet MS" w:hAnsi="Trebuchet MS"/>
          <w:color w:val="000000"/>
        </w:rPr>
      </w:pPr>
      <w:ins w:id="279" w:author="Unknown">
        <w:r>
          <w:rPr>
            <w:rFonts w:ascii="Courier New" w:hAnsi="Courier New" w:cs="Courier New"/>
            <w:color w:val="000000"/>
            <w:sz w:val="18"/>
            <w:szCs w:val="18"/>
          </w:rPr>
          <w:t xml:space="preserve">&lt;field property=" </w:t>
        </w:r>
        <w:proofErr w:type="spellStart"/>
        <w:proofErr w:type="gramStart"/>
        <w:r>
          <w:rPr>
            <w:rFonts w:ascii="Courier New" w:hAnsi="Courier New" w:cs="Courier New"/>
            <w:color w:val="000000"/>
            <w:sz w:val="18"/>
            <w:szCs w:val="18"/>
          </w:rPr>
          <w:t>fromCurrency</w:t>
        </w:r>
        <w:proofErr w:type="spellEnd"/>
        <w:r>
          <w:rPr>
            <w:rFonts w:ascii="Courier New" w:hAnsi="Courier New" w:cs="Courier New"/>
            <w:color w:val="000000"/>
            <w:sz w:val="18"/>
            <w:szCs w:val="18"/>
          </w:rPr>
          <w:t xml:space="preserve"> "</w:t>
        </w:r>
        <w:proofErr w:type="gramEnd"/>
        <w:r>
          <w:rPr>
            <w:rFonts w:ascii="Courier New" w:hAnsi="Courier New" w:cs="Courier New"/>
            <w:color w:val="000000"/>
            <w:sz w:val="18"/>
            <w:szCs w:val="18"/>
          </w:rPr>
          <w:t xml:space="preserve"> depends="required"&gt;</w:t>
        </w:r>
      </w:ins>
    </w:p>
    <w:p w:rsidR="00CB3A31" w:rsidRDefault="00CB3A31" w:rsidP="00CB3A31">
      <w:pPr>
        <w:rPr>
          <w:ins w:id="280" w:author="Unknown"/>
          <w:rFonts w:ascii="Trebuchet MS" w:hAnsi="Trebuchet MS"/>
          <w:color w:val="000000"/>
        </w:rPr>
      </w:pPr>
      <w:ins w:id="281" w:author="Unknown">
        <w:r>
          <w:rPr>
            <w:rFonts w:ascii="Courier New" w:hAnsi="Courier New" w:cs="Courier New"/>
            <w:color w:val="000000"/>
            <w:sz w:val="18"/>
            <w:szCs w:val="18"/>
          </w:rPr>
          <w:t>&lt;</w:t>
        </w:r>
        <w:proofErr w:type="spellStart"/>
        <w:r>
          <w:rPr>
            <w:rFonts w:ascii="Courier New" w:hAnsi="Courier New" w:cs="Courier New"/>
            <w:color w:val="000000"/>
            <w:sz w:val="18"/>
            <w:szCs w:val="18"/>
          </w:rPr>
          <w:t>arg</w:t>
        </w:r>
        <w:proofErr w:type="spellEnd"/>
        <w:r>
          <w:rPr>
            <w:rFonts w:ascii="Courier New" w:hAnsi="Courier New" w:cs="Courier New"/>
            <w:color w:val="000000"/>
            <w:sz w:val="18"/>
            <w:szCs w:val="18"/>
          </w:rPr>
          <w:t xml:space="preserve"> key=" </w:t>
        </w:r>
        <w:proofErr w:type="spellStart"/>
        <w:r>
          <w:rPr>
            <w:rFonts w:ascii="Courier New" w:hAnsi="Courier New" w:cs="Courier New"/>
            <w:color w:val="000000"/>
            <w:sz w:val="18"/>
            <w:szCs w:val="18"/>
          </w:rPr>
          <w:t>CurrencyConverterForm</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fromCurrency</w:t>
        </w:r>
        <w:proofErr w:type="spellEnd"/>
        <w:proofErr w:type="gramEnd"/>
        <w:r>
          <w:rPr>
            <w:rFonts w:ascii="Courier New" w:hAnsi="Courier New" w:cs="Courier New"/>
            <w:color w:val="000000"/>
            <w:sz w:val="18"/>
            <w:szCs w:val="18"/>
          </w:rPr>
          <w:t xml:space="preserve"> "/&gt;</w:t>
        </w:r>
      </w:ins>
    </w:p>
    <w:p w:rsidR="00CB3A31" w:rsidRDefault="00CB3A31" w:rsidP="00CB3A31">
      <w:pPr>
        <w:rPr>
          <w:ins w:id="282" w:author="Unknown"/>
          <w:rFonts w:ascii="Trebuchet MS" w:hAnsi="Trebuchet MS"/>
          <w:color w:val="000000"/>
        </w:rPr>
      </w:pPr>
      <w:ins w:id="283" w:author="Unknown">
        <w:r>
          <w:rPr>
            <w:rFonts w:ascii="Courier New" w:hAnsi="Courier New" w:cs="Courier New"/>
            <w:color w:val="000000"/>
            <w:sz w:val="18"/>
            <w:szCs w:val="18"/>
          </w:rPr>
          <w:t>&lt;/field&gt;</w:t>
        </w:r>
      </w:ins>
    </w:p>
    <w:p w:rsidR="00CB3A31" w:rsidRDefault="00CB3A31" w:rsidP="00CB3A31">
      <w:pPr>
        <w:rPr>
          <w:ins w:id="284" w:author="Unknown"/>
          <w:rFonts w:ascii="Trebuchet MS" w:hAnsi="Trebuchet MS"/>
          <w:color w:val="000000"/>
        </w:rPr>
      </w:pPr>
      <w:ins w:id="285" w:author="Unknown">
        <w:r>
          <w:rPr>
            <w:rFonts w:ascii="Courier New" w:hAnsi="Courier New" w:cs="Courier New"/>
            <w:color w:val="000000"/>
            <w:sz w:val="18"/>
            <w:szCs w:val="18"/>
          </w:rPr>
          <w:t xml:space="preserve">&lt;field property=" </w:t>
        </w:r>
        <w:proofErr w:type="spellStart"/>
        <w:proofErr w:type="gramStart"/>
        <w:r>
          <w:rPr>
            <w:rFonts w:ascii="Courier New" w:hAnsi="Courier New" w:cs="Courier New"/>
            <w:color w:val="000000"/>
            <w:sz w:val="18"/>
            <w:szCs w:val="18"/>
          </w:rPr>
          <w:t>toCurrecny</w:t>
        </w:r>
        <w:proofErr w:type="spellEnd"/>
        <w:r>
          <w:rPr>
            <w:rFonts w:ascii="Courier New" w:hAnsi="Courier New" w:cs="Courier New"/>
            <w:color w:val="000000"/>
            <w:sz w:val="18"/>
            <w:szCs w:val="18"/>
          </w:rPr>
          <w:t xml:space="preserve"> "</w:t>
        </w:r>
        <w:proofErr w:type="gramEnd"/>
        <w:r>
          <w:rPr>
            <w:rFonts w:ascii="Courier New" w:hAnsi="Courier New" w:cs="Courier New"/>
            <w:color w:val="000000"/>
            <w:sz w:val="18"/>
            <w:szCs w:val="18"/>
          </w:rPr>
          <w:t xml:space="preserve"> depends="required "&gt;</w:t>
        </w:r>
      </w:ins>
    </w:p>
    <w:p w:rsidR="00CB3A31" w:rsidRDefault="00CB3A31" w:rsidP="00CB3A31">
      <w:pPr>
        <w:rPr>
          <w:ins w:id="286" w:author="Unknown"/>
          <w:rFonts w:ascii="Trebuchet MS" w:hAnsi="Trebuchet MS"/>
          <w:color w:val="000000"/>
        </w:rPr>
      </w:pPr>
      <w:ins w:id="287" w:author="Unknown">
        <w:r>
          <w:rPr>
            <w:rFonts w:ascii="Courier New" w:hAnsi="Courier New" w:cs="Courier New"/>
            <w:color w:val="000000"/>
            <w:sz w:val="18"/>
            <w:szCs w:val="18"/>
          </w:rPr>
          <w:t>&lt;</w:t>
        </w:r>
        <w:proofErr w:type="spellStart"/>
        <w:r>
          <w:rPr>
            <w:rFonts w:ascii="Courier New" w:hAnsi="Courier New" w:cs="Courier New"/>
            <w:color w:val="000000"/>
            <w:sz w:val="18"/>
            <w:szCs w:val="18"/>
          </w:rPr>
          <w:t>arg</w:t>
        </w:r>
        <w:proofErr w:type="spellEnd"/>
        <w:r>
          <w:rPr>
            <w:rFonts w:ascii="Courier New" w:hAnsi="Courier New" w:cs="Courier New"/>
            <w:color w:val="000000"/>
            <w:sz w:val="18"/>
            <w:szCs w:val="18"/>
          </w:rPr>
          <w:t xml:space="preserve"> key=" </w:t>
        </w:r>
        <w:proofErr w:type="spellStart"/>
        <w:r>
          <w:rPr>
            <w:rFonts w:ascii="Courier New" w:hAnsi="Courier New" w:cs="Courier New"/>
            <w:color w:val="000000"/>
            <w:sz w:val="18"/>
            <w:szCs w:val="18"/>
          </w:rPr>
          <w:t>CurrencyConverterForm.toCurrency</w:t>
        </w:r>
        <w:proofErr w:type="spellEnd"/>
        <w:r>
          <w:rPr>
            <w:rFonts w:ascii="Courier New" w:hAnsi="Courier New" w:cs="Courier New"/>
            <w:color w:val="000000"/>
            <w:sz w:val="18"/>
            <w:szCs w:val="18"/>
          </w:rPr>
          <w:t xml:space="preserve"> "/&gt;</w:t>
        </w:r>
      </w:ins>
    </w:p>
    <w:p w:rsidR="00CB3A31" w:rsidRDefault="00CB3A31" w:rsidP="00CB3A31">
      <w:pPr>
        <w:rPr>
          <w:ins w:id="288" w:author="Unknown"/>
          <w:rFonts w:ascii="Trebuchet MS" w:hAnsi="Trebuchet MS"/>
          <w:color w:val="000000"/>
        </w:rPr>
      </w:pPr>
      <w:ins w:id="289" w:author="Unknown">
        <w:r>
          <w:rPr>
            <w:rFonts w:ascii="Courier New" w:hAnsi="Courier New" w:cs="Courier New"/>
            <w:color w:val="000000"/>
            <w:sz w:val="18"/>
            <w:szCs w:val="18"/>
          </w:rPr>
          <w:t>&lt;/field&gt;</w:t>
        </w:r>
      </w:ins>
    </w:p>
    <w:p w:rsidR="00CB3A31" w:rsidRDefault="00CB3A31" w:rsidP="00CB3A31">
      <w:pPr>
        <w:rPr>
          <w:ins w:id="290" w:author="Unknown"/>
          <w:rFonts w:ascii="Trebuchet MS" w:hAnsi="Trebuchet MS"/>
          <w:color w:val="000000"/>
        </w:rPr>
      </w:pPr>
      <w:ins w:id="291" w:author="Unknown">
        <w:r>
          <w:rPr>
            <w:rFonts w:ascii="Courier New" w:hAnsi="Courier New" w:cs="Courier New"/>
            <w:color w:val="000000"/>
            <w:sz w:val="18"/>
            <w:szCs w:val="18"/>
          </w:rPr>
          <w:t>&lt;/form&gt;</w:t>
        </w:r>
      </w:ins>
    </w:p>
    <w:p w:rsidR="00CB3A31" w:rsidRDefault="00CB3A31" w:rsidP="00CB3A31">
      <w:pPr>
        <w:rPr>
          <w:ins w:id="292" w:author="Unknown"/>
          <w:rFonts w:ascii="Trebuchet MS" w:hAnsi="Trebuchet MS"/>
          <w:color w:val="000000"/>
        </w:rPr>
      </w:pPr>
      <w:ins w:id="293" w:author="Unknown">
        <w:r>
          <w:rPr>
            <w:rFonts w:ascii="Courier New" w:hAnsi="Courier New" w:cs="Courier New"/>
            <w:color w:val="000000"/>
            <w:sz w:val="18"/>
            <w:szCs w:val="18"/>
          </w:rPr>
          <w:t>&lt;/</w:t>
        </w:r>
        <w:proofErr w:type="spellStart"/>
        <w:r>
          <w:rPr>
            <w:rFonts w:ascii="Courier New" w:hAnsi="Courier New" w:cs="Courier New"/>
            <w:color w:val="000000"/>
            <w:sz w:val="18"/>
            <w:szCs w:val="18"/>
          </w:rPr>
          <w:t>formset</w:t>
        </w:r>
        <w:proofErr w:type="spellEnd"/>
        <w:r>
          <w:rPr>
            <w:rFonts w:ascii="Courier New" w:hAnsi="Courier New" w:cs="Courier New"/>
            <w:color w:val="000000"/>
            <w:sz w:val="18"/>
            <w:szCs w:val="18"/>
          </w:rPr>
          <w:t>&gt;</w:t>
        </w:r>
      </w:ins>
    </w:p>
    <w:p w:rsidR="00CB3A31" w:rsidRDefault="00CB3A31" w:rsidP="00CB3A31">
      <w:pPr>
        <w:rPr>
          <w:ins w:id="294" w:author="Unknown"/>
          <w:rFonts w:ascii="Trebuchet MS" w:hAnsi="Trebuchet MS"/>
          <w:color w:val="000000"/>
        </w:rPr>
      </w:pPr>
      <w:ins w:id="295" w:author="Unknown">
        <w:r>
          <w:rPr>
            <w:rFonts w:ascii="Courier New" w:hAnsi="Courier New" w:cs="Courier New"/>
            <w:color w:val="000000"/>
            <w:sz w:val="18"/>
            <w:szCs w:val="18"/>
          </w:rPr>
          <w:t>&lt;/form-validation&gt;</w:t>
        </w:r>
      </w:ins>
    </w:p>
    <w:p w:rsidR="00CB3A31" w:rsidRDefault="00CB3A31" w:rsidP="00CB3A31">
      <w:pPr>
        <w:rPr>
          <w:ins w:id="296" w:author="Unknown"/>
          <w:rFonts w:ascii="Trebuchet MS" w:hAnsi="Trebuchet MS"/>
          <w:color w:val="000000"/>
        </w:rPr>
      </w:pPr>
    </w:p>
    <w:p w:rsidR="00CB3A31" w:rsidRDefault="00CB3A31" w:rsidP="00CB3A31">
      <w:pPr>
        <w:rPr>
          <w:ins w:id="297" w:author="Unknown"/>
          <w:rFonts w:ascii="Trebuchet MS" w:hAnsi="Trebuchet MS"/>
          <w:color w:val="000000"/>
        </w:rPr>
      </w:pPr>
      <w:ins w:id="298" w:author="Unknown">
        <w:r>
          <w:rPr>
            <w:rFonts w:ascii="Verdana" w:hAnsi="Verdana"/>
            <w:color w:val="000000"/>
            <w:sz w:val="18"/>
            <w:szCs w:val="18"/>
          </w:rPr>
          <w:t>To associate more than one validation rule to the property we can specify a comma-delimited list of values. The first rule in the list will be checked first and then the next rule and so on. Answer of this Struts questions gets bit longer but it’s important to touch these important concepts to make it useful.</w:t>
        </w:r>
      </w:ins>
    </w:p>
    <w:p w:rsidR="00CB3A31" w:rsidRDefault="00CB3A31" w:rsidP="00CB3A31">
      <w:pPr>
        <w:rPr>
          <w:ins w:id="299" w:author="Unknown"/>
          <w:rFonts w:ascii="Trebuchet MS" w:hAnsi="Trebuchet MS"/>
          <w:color w:val="000000"/>
        </w:rPr>
      </w:pPr>
    </w:p>
    <w:p w:rsidR="00CB3A31" w:rsidRDefault="00CB3A31" w:rsidP="00CB3A31">
      <w:pPr>
        <w:pStyle w:val="Heading3"/>
        <w:rPr>
          <w:ins w:id="300" w:author="Unknown"/>
          <w:rFonts w:ascii="Trebuchet MS" w:hAnsi="Trebuchet MS"/>
          <w:color w:val="000000"/>
        </w:rPr>
      </w:pPr>
      <w:ins w:id="301" w:author="Unknown">
        <w:r>
          <w:rPr>
            <w:rFonts w:ascii="Trebuchet MS" w:hAnsi="Trebuchet MS"/>
            <w:color w:val="000000"/>
          </w:rPr>
          <w:t>Top 10 Interview Questions asked in Struts</w:t>
        </w:r>
      </w:ins>
    </w:p>
    <w:p w:rsidR="00CB3A31" w:rsidRDefault="00CB3A31" w:rsidP="00CB3A31">
      <w:pPr>
        <w:jc w:val="center"/>
        <w:rPr>
          <w:ins w:id="302" w:author="Unknown"/>
          <w:rFonts w:ascii="Trebuchet MS" w:hAnsi="Trebuchet MS"/>
          <w:color w:val="000000"/>
        </w:rPr>
      </w:pPr>
      <w:r>
        <w:rPr>
          <w:rFonts w:ascii="Trebuchet MS" w:hAnsi="Trebuchet MS"/>
          <w:noProof/>
          <w:color w:val="660099"/>
        </w:rPr>
        <w:lastRenderedPageBreak/>
        <w:drawing>
          <wp:inline distT="0" distB="0" distL="0" distR="0">
            <wp:extent cx="3810000" cy="3524250"/>
            <wp:effectExtent l="0" t="0" r="0" b="0"/>
            <wp:docPr id="5" name="Picture 5" descr="https://1.bp.blogspot.com/-qg4VAEF2OYw/VurGLwezAWI/AAAAAAAAFIw/GGvhWaIFg-4YV65PTUZk6geAMN1o4yZKw/s400/Struts%2B2%2BArchitecture.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qg4VAEF2OYw/VurGLwezAWI/AAAAAAAAFIw/GGvhWaIFg-4YV65PTUZk6geAMN1o4yZKw/s400/Struts%2B2%2BArchitecture.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3524250"/>
                    </a:xfrm>
                    <a:prstGeom prst="rect">
                      <a:avLst/>
                    </a:prstGeom>
                    <a:noFill/>
                    <a:ln>
                      <a:noFill/>
                    </a:ln>
                  </pic:spPr>
                </pic:pic>
              </a:graphicData>
            </a:graphic>
          </wp:inline>
        </w:drawing>
      </w:r>
    </w:p>
    <w:p w:rsidR="00CB3A31" w:rsidRDefault="00CB3A31" w:rsidP="00CB3A31">
      <w:pPr>
        <w:rPr>
          <w:ins w:id="303" w:author="Unknown"/>
          <w:rFonts w:ascii="Trebuchet MS" w:hAnsi="Trebuchet MS"/>
          <w:color w:val="000000"/>
        </w:rPr>
      </w:pPr>
    </w:p>
    <w:p w:rsidR="00CB3A31" w:rsidRDefault="00CB3A31" w:rsidP="00CB3A31">
      <w:pPr>
        <w:rPr>
          <w:ins w:id="304" w:author="Unknown"/>
          <w:rFonts w:ascii="Trebuchet MS" w:hAnsi="Trebuchet MS"/>
          <w:color w:val="000000"/>
        </w:rPr>
      </w:pPr>
      <w:ins w:id="305" w:author="Unknown">
        <w:r>
          <w:rPr>
            <w:rFonts w:ascii="Verdana" w:hAnsi="Verdana"/>
            <w:b/>
            <w:bCs/>
            <w:color w:val="000000"/>
            <w:sz w:val="18"/>
            <w:szCs w:val="18"/>
          </w:rPr>
          <w:t xml:space="preserve">Question 5: What is the Difference between </w:t>
        </w:r>
        <w:proofErr w:type="spellStart"/>
        <w:r>
          <w:rPr>
            <w:rFonts w:ascii="Verdana" w:hAnsi="Verdana"/>
            <w:b/>
            <w:bCs/>
            <w:color w:val="000000"/>
            <w:sz w:val="18"/>
            <w:szCs w:val="18"/>
          </w:rPr>
          <w:t>DispatchAction</w:t>
        </w:r>
        <w:proofErr w:type="spellEnd"/>
        <w:r>
          <w:rPr>
            <w:rFonts w:ascii="Verdana" w:hAnsi="Verdana"/>
            <w:b/>
            <w:bCs/>
            <w:color w:val="000000"/>
            <w:sz w:val="18"/>
            <w:szCs w:val="18"/>
          </w:rPr>
          <w:t xml:space="preserve"> and </w:t>
        </w:r>
        <w:proofErr w:type="spellStart"/>
        <w:r>
          <w:rPr>
            <w:rFonts w:ascii="Verdana" w:hAnsi="Verdana"/>
            <w:b/>
            <w:bCs/>
            <w:color w:val="000000"/>
            <w:sz w:val="18"/>
            <w:szCs w:val="18"/>
          </w:rPr>
          <w:t>LookupDispatchAction</w:t>
        </w:r>
        <w:proofErr w:type="spellEnd"/>
        <w:r>
          <w:rPr>
            <w:rFonts w:ascii="Verdana" w:hAnsi="Verdana"/>
            <w:b/>
            <w:bCs/>
            <w:color w:val="000000"/>
            <w:sz w:val="18"/>
            <w:szCs w:val="18"/>
          </w:rPr>
          <w:t xml:space="preserve"> in Struts Framework?</w:t>
        </w:r>
      </w:ins>
    </w:p>
    <w:p w:rsidR="00CB3A31" w:rsidRDefault="00CB3A31" w:rsidP="00CB3A31">
      <w:pPr>
        <w:rPr>
          <w:ins w:id="306" w:author="Unknown"/>
          <w:rFonts w:ascii="Trebuchet MS" w:hAnsi="Trebuchet MS"/>
          <w:color w:val="000000"/>
        </w:rPr>
      </w:pPr>
    </w:p>
    <w:p w:rsidR="00CB3A31" w:rsidRDefault="00CB3A31" w:rsidP="00CB3A31">
      <w:pPr>
        <w:rPr>
          <w:ins w:id="307" w:author="Unknown"/>
          <w:rFonts w:ascii="Trebuchet MS" w:hAnsi="Trebuchet MS"/>
          <w:color w:val="000000"/>
        </w:rPr>
      </w:pPr>
      <w:ins w:id="308" w:author="Unknown">
        <w:r>
          <w:rPr>
            <w:rFonts w:ascii="Verdana" w:hAnsi="Verdana"/>
            <w:color w:val="000000"/>
            <w:sz w:val="18"/>
            <w:szCs w:val="18"/>
          </w:rPr>
          <w:t>This</w:t>
        </w:r>
        <w:r>
          <w:rPr>
            <w:rStyle w:val="apple-converted-space"/>
            <w:rFonts w:ascii="Verdana" w:hAnsi="Verdana"/>
            <w:color w:val="000000"/>
            <w:sz w:val="18"/>
            <w:szCs w:val="18"/>
          </w:rPr>
          <w:t> </w:t>
        </w:r>
        <w:r>
          <w:rPr>
            <w:rFonts w:ascii="Verdana" w:hAnsi="Verdana"/>
            <w:b/>
            <w:bCs/>
            <w:i/>
            <w:iCs/>
            <w:color w:val="000000"/>
            <w:sz w:val="18"/>
            <w:szCs w:val="18"/>
          </w:rPr>
          <w:t>Struts interview question</w:t>
        </w:r>
        <w:r>
          <w:rPr>
            <w:rStyle w:val="apple-converted-space"/>
            <w:rFonts w:ascii="Verdana" w:hAnsi="Verdana"/>
            <w:b/>
            <w:bCs/>
            <w:i/>
            <w:iCs/>
            <w:color w:val="000000"/>
            <w:sz w:val="18"/>
            <w:szCs w:val="18"/>
          </w:rPr>
          <w:t> </w:t>
        </w:r>
        <w:r>
          <w:rPr>
            <w:rFonts w:ascii="Verdana" w:hAnsi="Verdana"/>
            <w:color w:val="000000"/>
            <w:sz w:val="18"/>
            <w:szCs w:val="18"/>
          </w:rPr>
          <w:t>is pretty straight forward and I have put the differences in tabular format to make it easy to read.</w:t>
        </w:r>
      </w:ins>
    </w:p>
    <w:p w:rsidR="00CB3A31" w:rsidRDefault="00CB3A31" w:rsidP="00CB3A31">
      <w:pPr>
        <w:rPr>
          <w:ins w:id="309" w:author="Unknown"/>
          <w:rFonts w:ascii="Trebuchet MS" w:hAnsi="Trebuchet MS"/>
          <w:color w:val="000000"/>
        </w:rPr>
      </w:pPr>
    </w:p>
    <w:p w:rsidR="00CB3A31" w:rsidRDefault="00CB3A31" w:rsidP="00CB3A31">
      <w:pPr>
        <w:rPr>
          <w:ins w:id="310" w:author="Unknown"/>
          <w:rFonts w:ascii="Trebuchet MS" w:hAnsi="Trebuchet MS"/>
          <w:color w:val="000000"/>
        </w:rPr>
      </w:pPr>
    </w:p>
    <w:tbl>
      <w:tblPr>
        <w:tblW w:w="0" w:type="auto"/>
        <w:tblCellMar>
          <w:left w:w="0" w:type="dxa"/>
          <w:right w:w="0" w:type="dxa"/>
        </w:tblCellMar>
        <w:tblLook w:val="04A0" w:firstRow="1" w:lastRow="0" w:firstColumn="1" w:lastColumn="0" w:noHBand="0" w:noVBand="1"/>
      </w:tblPr>
      <w:tblGrid>
        <w:gridCol w:w="4428"/>
        <w:gridCol w:w="4428"/>
      </w:tblGrid>
      <w:tr w:rsidR="00CB3A31" w:rsidTr="00CB3A31">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sz w:val="24"/>
                <w:szCs w:val="24"/>
              </w:rPr>
            </w:pPr>
            <w:r>
              <w:rPr>
                <w:rFonts w:ascii="Verdana" w:hAnsi="Verdana"/>
                <w:b/>
                <w:bCs/>
                <w:color w:val="000000"/>
                <w:sz w:val="18"/>
                <w:szCs w:val="18"/>
              </w:rPr>
              <w:t>Dispatch Action</w:t>
            </w:r>
          </w:p>
        </w:tc>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rPr>
            </w:pPr>
            <w:proofErr w:type="spellStart"/>
            <w:r>
              <w:rPr>
                <w:rFonts w:ascii="Verdana" w:hAnsi="Verdana"/>
                <w:b/>
                <w:bCs/>
                <w:color w:val="000000"/>
                <w:sz w:val="18"/>
                <w:szCs w:val="18"/>
              </w:rPr>
              <w:t>LookupDispatchAction</w:t>
            </w:r>
            <w:proofErr w:type="spellEnd"/>
          </w:p>
          <w:p w:rsidR="00CB3A31" w:rsidRDefault="00CB3A31" w:rsidP="00CB3A31">
            <w:pPr>
              <w:rPr>
                <w:rFonts w:ascii="Trebuchet MS" w:hAnsi="Trebuchet MS"/>
                <w:color w:val="000000"/>
                <w:sz w:val="24"/>
                <w:szCs w:val="24"/>
              </w:rPr>
            </w:pPr>
          </w:p>
        </w:tc>
      </w:tr>
      <w:tr w:rsidR="00CB3A31" w:rsidTr="00CB3A31">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sz w:val="24"/>
                <w:szCs w:val="24"/>
              </w:rPr>
            </w:pPr>
            <w:r>
              <w:rPr>
                <w:rFonts w:ascii="Verdana" w:hAnsi="Verdana"/>
                <w:color w:val="000000"/>
                <w:sz w:val="18"/>
                <w:szCs w:val="18"/>
              </w:rPr>
              <w:t>It’s a parent class of  </w:t>
            </w:r>
            <w:proofErr w:type="spellStart"/>
            <w:r>
              <w:rPr>
                <w:rFonts w:ascii="Verdana" w:hAnsi="Verdana"/>
                <w:color w:val="000000"/>
                <w:sz w:val="18"/>
                <w:szCs w:val="18"/>
              </w:rPr>
              <w:t>LookupDispatchAction</w:t>
            </w:r>
            <w:proofErr w:type="spellEnd"/>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sz w:val="24"/>
                <w:szCs w:val="24"/>
              </w:rPr>
            </w:pPr>
            <w:r>
              <w:rPr>
                <w:rFonts w:ascii="Verdana" w:hAnsi="Verdana"/>
                <w:color w:val="000000"/>
                <w:sz w:val="18"/>
                <w:szCs w:val="18"/>
              </w:rPr>
              <w:t>Subclass of Dispatch Action</w:t>
            </w:r>
          </w:p>
        </w:tc>
      </w:tr>
      <w:tr w:rsidR="00CB3A31" w:rsidTr="00CB3A31">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sz w:val="24"/>
                <w:szCs w:val="24"/>
              </w:rPr>
            </w:pPr>
            <w:proofErr w:type="spellStart"/>
            <w:r>
              <w:rPr>
                <w:rFonts w:ascii="Verdana" w:hAnsi="Verdana"/>
                <w:color w:val="000000"/>
                <w:sz w:val="18"/>
                <w:szCs w:val="18"/>
              </w:rPr>
              <w:t>DispatchAction</w:t>
            </w:r>
            <w:proofErr w:type="spellEnd"/>
            <w:r>
              <w:rPr>
                <w:rFonts w:ascii="Verdana" w:hAnsi="Verdana"/>
                <w:color w:val="000000"/>
                <w:sz w:val="18"/>
                <w:szCs w:val="18"/>
              </w:rPr>
              <w:t xml:space="preserve"> provides a mechanism for grouping a set of related functions into a single action, thus eliminating the need to create separate actions for each function.</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sz w:val="24"/>
                <w:szCs w:val="24"/>
              </w:rPr>
            </w:pPr>
            <w:r>
              <w:rPr>
                <w:rFonts w:ascii="Verdana" w:hAnsi="Verdana"/>
                <w:color w:val="000000"/>
                <w:sz w:val="18"/>
                <w:szCs w:val="18"/>
              </w:rPr>
              <w:t>An abstract</w:t>
            </w:r>
            <w:r>
              <w:rPr>
                <w:rStyle w:val="apple-converted-space"/>
                <w:rFonts w:ascii="Verdana" w:hAnsi="Verdana"/>
                <w:color w:val="000000"/>
                <w:sz w:val="18"/>
                <w:szCs w:val="18"/>
              </w:rPr>
              <w:t> </w:t>
            </w:r>
            <w:r>
              <w:rPr>
                <w:rFonts w:ascii="Verdana" w:hAnsi="Verdana"/>
                <w:b/>
                <w:bCs/>
                <w:color w:val="000000"/>
                <w:sz w:val="18"/>
                <w:szCs w:val="18"/>
              </w:rPr>
              <w:t>Action</w:t>
            </w:r>
            <w:r>
              <w:rPr>
                <w:rStyle w:val="apple-converted-space"/>
                <w:rFonts w:ascii="Verdana" w:hAnsi="Verdana"/>
                <w:color w:val="000000"/>
                <w:sz w:val="18"/>
                <w:szCs w:val="18"/>
              </w:rPr>
              <w:t> </w:t>
            </w:r>
            <w:r>
              <w:rPr>
                <w:rFonts w:ascii="Verdana" w:hAnsi="Verdana"/>
                <w:color w:val="000000"/>
                <w:sz w:val="18"/>
                <w:szCs w:val="18"/>
              </w:rPr>
              <w:t xml:space="preserve">that dispatches to the subclass mapped executes method. This is useful in cases where an HTML form has multiple submit buttons with the same name. The button name is specified by the parameter property of the corresponding </w:t>
            </w:r>
            <w:proofErr w:type="spellStart"/>
            <w:r>
              <w:rPr>
                <w:rFonts w:ascii="Verdana" w:hAnsi="Verdana"/>
                <w:color w:val="000000"/>
                <w:sz w:val="18"/>
                <w:szCs w:val="18"/>
              </w:rPr>
              <w:t>ActionMapping</w:t>
            </w:r>
            <w:proofErr w:type="spellEnd"/>
            <w:r>
              <w:rPr>
                <w:rFonts w:ascii="Verdana" w:hAnsi="Verdana"/>
                <w:color w:val="000000"/>
                <w:sz w:val="18"/>
                <w:szCs w:val="18"/>
              </w:rPr>
              <w:t>.</w:t>
            </w:r>
          </w:p>
        </w:tc>
      </w:tr>
      <w:tr w:rsidR="00CB3A31" w:rsidTr="00CB3A31">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rPr>
            </w:pPr>
            <w:r>
              <w:rPr>
                <w:rFonts w:ascii="Verdana" w:hAnsi="Verdana"/>
                <w:color w:val="000000"/>
                <w:sz w:val="18"/>
                <w:szCs w:val="18"/>
              </w:rPr>
              <w:t xml:space="preserve">If not using Internalization functionality then </w:t>
            </w:r>
            <w:r>
              <w:rPr>
                <w:rFonts w:ascii="Verdana" w:hAnsi="Verdana"/>
                <w:color w:val="000000"/>
                <w:sz w:val="18"/>
                <w:szCs w:val="18"/>
              </w:rPr>
              <w:lastRenderedPageBreak/>
              <w:t>dispatch action is more useful.</w:t>
            </w:r>
          </w:p>
          <w:p w:rsidR="00CB3A31" w:rsidRDefault="00CB3A31" w:rsidP="00CB3A31">
            <w:pPr>
              <w:rPr>
                <w:rFonts w:ascii="Trebuchet MS" w:hAnsi="Trebuchet MS"/>
                <w:color w:val="000000"/>
                <w:sz w:val="24"/>
                <w:szCs w:val="24"/>
              </w:rPr>
            </w:pP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rPr>
            </w:pPr>
            <w:r>
              <w:rPr>
                <w:rFonts w:ascii="Verdana" w:hAnsi="Verdana"/>
                <w:color w:val="000000"/>
                <w:sz w:val="18"/>
                <w:szCs w:val="18"/>
              </w:rPr>
              <w:lastRenderedPageBreak/>
              <w:t xml:space="preserve">Lookup Dispatch Action is useful when we are </w:t>
            </w:r>
            <w:r>
              <w:rPr>
                <w:rFonts w:ascii="Verdana" w:hAnsi="Verdana"/>
                <w:color w:val="000000"/>
                <w:sz w:val="18"/>
                <w:szCs w:val="18"/>
              </w:rPr>
              <w:lastRenderedPageBreak/>
              <w:t>using Internalization functionality</w:t>
            </w:r>
          </w:p>
          <w:p w:rsidR="00CB3A31" w:rsidRDefault="00CB3A31" w:rsidP="00CB3A31">
            <w:pPr>
              <w:rPr>
                <w:rFonts w:ascii="Trebuchet MS" w:hAnsi="Trebuchet MS"/>
                <w:color w:val="000000"/>
                <w:sz w:val="24"/>
                <w:szCs w:val="24"/>
              </w:rPr>
            </w:pPr>
          </w:p>
        </w:tc>
      </w:tr>
      <w:tr w:rsidR="00CB3A31" w:rsidTr="00CB3A31">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sz w:val="24"/>
                <w:szCs w:val="24"/>
              </w:rPr>
            </w:pPr>
            <w:proofErr w:type="spellStart"/>
            <w:r>
              <w:rPr>
                <w:rFonts w:ascii="Verdana" w:hAnsi="Verdana"/>
                <w:color w:val="000000"/>
                <w:sz w:val="18"/>
                <w:szCs w:val="18"/>
              </w:rPr>
              <w:lastRenderedPageBreak/>
              <w:t>DispatchAction</w:t>
            </w:r>
            <w:proofErr w:type="spellEnd"/>
            <w:r>
              <w:rPr>
                <w:rFonts w:ascii="Verdana" w:hAnsi="Verdana"/>
                <w:color w:val="000000"/>
                <w:sz w:val="18"/>
                <w:szCs w:val="18"/>
              </w:rPr>
              <w:t xml:space="preserve"> selects the method to execute depending on the request parameter value which is configured in the XML file.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sz w:val="24"/>
                <w:szCs w:val="24"/>
              </w:rPr>
            </w:pPr>
            <w:proofErr w:type="spellStart"/>
            <w:r>
              <w:rPr>
                <w:rFonts w:ascii="Verdana" w:hAnsi="Verdana"/>
                <w:b/>
                <w:bCs/>
                <w:color w:val="000000"/>
                <w:sz w:val="18"/>
                <w:szCs w:val="18"/>
              </w:rPr>
              <w:t>LookupDispatchAction</w:t>
            </w:r>
            <w:proofErr w:type="spellEnd"/>
            <w:r>
              <w:rPr>
                <w:rStyle w:val="apple-converted-space"/>
                <w:rFonts w:ascii="Verdana" w:hAnsi="Verdana"/>
                <w:color w:val="000000"/>
                <w:sz w:val="18"/>
                <w:szCs w:val="18"/>
              </w:rPr>
              <w:t> </w:t>
            </w:r>
            <w:r>
              <w:rPr>
                <w:rFonts w:ascii="Verdana" w:hAnsi="Verdana"/>
                <w:color w:val="000000"/>
                <w:sz w:val="18"/>
                <w:szCs w:val="18"/>
              </w:rPr>
              <w:t xml:space="preserve">looks into the resource bundle file and finds out the corresponding key name. We can map this key name to a method name by overriding the </w:t>
            </w:r>
            <w:proofErr w:type="spellStart"/>
            <w:proofErr w:type="gramStart"/>
            <w:r>
              <w:rPr>
                <w:rFonts w:ascii="Verdana" w:hAnsi="Verdana"/>
                <w:color w:val="000000"/>
                <w:sz w:val="18"/>
                <w:szCs w:val="18"/>
              </w:rPr>
              <w:t>getKeyMethodMap</w:t>
            </w:r>
            <w:proofErr w:type="spellEnd"/>
            <w:r>
              <w:rPr>
                <w:rFonts w:ascii="Verdana" w:hAnsi="Verdana"/>
                <w:color w:val="000000"/>
                <w:sz w:val="18"/>
                <w:szCs w:val="18"/>
              </w:rPr>
              <w:t>(</w:t>
            </w:r>
            <w:proofErr w:type="gramEnd"/>
            <w:r>
              <w:rPr>
                <w:rFonts w:ascii="Verdana" w:hAnsi="Verdana"/>
                <w:color w:val="000000"/>
                <w:sz w:val="18"/>
                <w:szCs w:val="18"/>
              </w:rPr>
              <w:t>) method.</w:t>
            </w:r>
            <w:r>
              <w:rPr>
                <w:rStyle w:val="apple-converted-space"/>
                <w:rFonts w:ascii="Verdana" w:hAnsi="Verdana"/>
                <w:color w:val="000000"/>
                <w:sz w:val="18"/>
                <w:szCs w:val="18"/>
              </w:rPr>
              <w:t> </w:t>
            </w:r>
            <w:r>
              <w:rPr>
                <w:rFonts w:ascii="Verdana" w:hAnsi="Verdana"/>
                <w:noProof/>
                <w:color w:val="000000"/>
                <w:sz w:val="18"/>
                <w:szCs w:val="18"/>
              </w:rPr>
              <mc:AlternateContent>
                <mc:Choice Requires="wps">
                  <w:drawing>
                    <wp:inline distT="0" distB="0" distL="0" distR="0">
                      <wp:extent cx="9525" cy="9525"/>
                      <wp:effectExtent l="0" t="0" r="0" b="0"/>
                      <wp:docPr id="4" name="Rectangle 4" descr="C:\DOCUME~1\sharma\LOCALS~1\Temp\msohtml1\01\clip_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C:\DOCUME~1\sharma\LOCALS~1\Temp\msohtml1\01\clip_image001.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" filled="f" stroked="f">
                      <o:lock v:ext="edit" aspectratio="t"/>
                      <w10:anchorlock/>
                    </v:rect>
                  </w:pict>
                </mc:Fallback>
              </mc:AlternateContent>
            </w:r>
          </w:p>
        </w:tc>
      </w:tr>
      <w:tr w:rsidR="00CB3A31" w:rsidTr="00CB3A31">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rPr>
            </w:pPr>
            <w:proofErr w:type="spellStart"/>
            <w:r>
              <w:rPr>
                <w:rFonts w:ascii="Verdana" w:hAnsi="Verdana"/>
                <w:b/>
                <w:bCs/>
                <w:color w:val="000000"/>
                <w:sz w:val="18"/>
                <w:szCs w:val="18"/>
              </w:rPr>
              <w:t>DispatchAction</w:t>
            </w:r>
            <w:proofErr w:type="spellEnd"/>
            <w:r>
              <w:rPr>
                <w:rStyle w:val="apple-converted-space"/>
                <w:rFonts w:ascii="Verdana" w:hAnsi="Verdana"/>
                <w:color w:val="000000"/>
                <w:sz w:val="18"/>
                <w:szCs w:val="18"/>
              </w:rPr>
              <w:t> </w:t>
            </w:r>
            <w:r>
              <w:rPr>
                <w:rFonts w:ascii="Verdana" w:hAnsi="Verdana"/>
                <w:color w:val="000000"/>
                <w:sz w:val="18"/>
                <w:szCs w:val="18"/>
              </w:rPr>
              <w:t>is not useful for I18N</w:t>
            </w:r>
          </w:p>
          <w:p w:rsidR="00CB3A31" w:rsidRDefault="00CB3A31" w:rsidP="00CB3A31">
            <w:pPr>
              <w:rPr>
                <w:rFonts w:ascii="Trebuchet MS" w:hAnsi="Trebuchet MS"/>
                <w:color w:val="000000"/>
                <w:sz w:val="24"/>
                <w:szCs w:val="24"/>
              </w:rPr>
            </w:pP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B3A31" w:rsidRDefault="00CB3A31" w:rsidP="00CB3A31">
            <w:pPr>
              <w:rPr>
                <w:rFonts w:ascii="Trebuchet MS" w:hAnsi="Trebuchet MS"/>
                <w:color w:val="000000"/>
              </w:rPr>
            </w:pPr>
            <w:proofErr w:type="spellStart"/>
            <w:r>
              <w:rPr>
                <w:rFonts w:ascii="Verdana" w:hAnsi="Verdana"/>
                <w:color w:val="000000"/>
                <w:sz w:val="18"/>
                <w:szCs w:val="18"/>
              </w:rPr>
              <w:t>LookupDispatchAction</w:t>
            </w:r>
            <w:proofErr w:type="spellEnd"/>
            <w:r>
              <w:rPr>
                <w:rFonts w:ascii="Verdana" w:hAnsi="Verdana"/>
                <w:color w:val="000000"/>
                <w:sz w:val="18"/>
                <w:szCs w:val="18"/>
              </w:rPr>
              <w:t xml:space="preserve"> is used for I18N</w:t>
            </w:r>
          </w:p>
          <w:p w:rsidR="00CB3A31" w:rsidRDefault="00CB3A31" w:rsidP="00CB3A31">
            <w:pPr>
              <w:rPr>
                <w:rFonts w:ascii="Trebuchet MS" w:hAnsi="Trebuchet MS"/>
                <w:color w:val="000000"/>
                <w:sz w:val="24"/>
                <w:szCs w:val="24"/>
              </w:rPr>
            </w:pPr>
          </w:p>
        </w:tc>
      </w:tr>
    </w:tbl>
    <w:p w:rsidR="00CB3A31" w:rsidRDefault="00CB3A31" w:rsidP="00CB3A31">
      <w:pPr>
        <w:rPr>
          <w:ins w:id="311" w:author="Unknown"/>
          <w:rFonts w:ascii="Trebuchet MS" w:hAnsi="Trebuchet MS"/>
          <w:color w:val="000000"/>
        </w:rPr>
      </w:pPr>
    </w:p>
    <w:p w:rsidR="00CB3A31" w:rsidRDefault="00CB3A31" w:rsidP="00CB3A31">
      <w:pPr>
        <w:rPr>
          <w:ins w:id="312" w:author="Unknown"/>
          <w:rFonts w:ascii="Trebuchet MS" w:hAnsi="Trebuchet MS"/>
          <w:color w:val="000000"/>
        </w:rPr>
      </w:pPr>
    </w:p>
    <w:p w:rsidR="00CB3A31" w:rsidRDefault="00CB3A31" w:rsidP="00CB3A31">
      <w:pPr>
        <w:rPr>
          <w:ins w:id="313" w:author="Unknown"/>
          <w:rFonts w:ascii="Trebuchet MS" w:hAnsi="Trebuchet MS"/>
          <w:color w:val="000000"/>
        </w:rPr>
      </w:pPr>
    </w:p>
    <w:p w:rsidR="00CB3A31" w:rsidRDefault="00CB3A31" w:rsidP="00CB3A31">
      <w:pPr>
        <w:rPr>
          <w:ins w:id="314" w:author="Unknown"/>
          <w:rFonts w:ascii="Trebuchet MS" w:hAnsi="Trebuchet MS"/>
          <w:color w:val="000000"/>
        </w:rPr>
      </w:pPr>
      <w:ins w:id="315" w:author="Unknown">
        <w:r>
          <w:rPr>
            <w:rFonts w:ascii="Verdana" w:hAnsi="Verdana"/>
            <w:b/>
            <w:bCs/>
            <w:color w:val="000000"/>
            <w:sz w:val="18"/>
            <w:szCs w:val="18"/>
          </w:rPr>
          <w:t xml:space="preserve">Question 6: How you can retrieve the value which is set in the JSP Page in the case of </w:t>
        </w:r>
        <w:proofErr w:type="spellStart"/>
        <w:r>
          <w:rPr>
            <w:rFonts w:ascii="Verdana" w:hAnsi="Verdana"/>
            <w:b/>
            <w:bCs/>
            <w:color w:val="000000"/>
            <w:sz w:val="18"/>
            <w:szCs w:val="18"/>
          </w:rPr>
          <w:t>DynaActionForm</w:t>
        </w:r>
        <w:proofErr w:type="spellEnd"/>
        <w:r>
          <w:rPr>
            <w:rFonts w:ascii="Verdana" w:hAnsi="Verdana"/>
            <w:b/>
            <w:bCs/>
            <w:color w:val="000000"/>
            <w:sz w:val="18"/>
            <w:szCs w:val="18"/>
          </w:rPr>
          <w:t>?</w:t>
        </w:r>
      </w:ins>
    </w:p>
    <w:p w:rsidR="00CB3A31" w:rsidRDefault="00CB3A31" w:rsidP="00CB3A31">
      <w:pPr>
        <w:rPr>
          <w:ins w:id="316" w:author="Unknown"/>
          <w:rFonts w:ascii="Trebuchet MS" w:hAnsi="Trebuchet MS"/>
          <w:color w:val="000000"/>
        </w:rPr>
      </w:pPr>
    </w:p>
    <w:p w:rsidR="00CB3A31" w:rsidRDefault="00CB3A31" w:rsidP="00CB3A31">
      <w:pPr>
        <w:rPr>
          <w:ins w:id="317" w:author="Unknown"/>
          <w:rFonts w:ascii="Trebuchet MS" w:hAnsi="Trebuchet MS"/>
          <w:color w:val="000000"/>
        </w:rPr>
      </w:pPr>
      <w:proofErr w:type="spellStart"/>
      <w:ins w:id="318" w:author="Unknown">
        <w:r>
          <w:rPr>
            <w:rFonts w:ascii="Verdana" w:hAnsi="Verdana"/>
            <w:color w:val="000000"/>
            <w:sz w:val="18"/>
            <w:szCs w:val="18"/>
          </w:rPr>
          <w:t>Ans</w:t>
        </w:r>
        <w:proofErr w:type="spellEnd"/>
        <w:r>
          <w:rPr>
            <w:rFonts w:ascii="Verdana" w:hAnsi="Verdana"/>
            <w:color w:val="000000"/>
            <w:sz w:val="18"/>
            <w:szCs w:val="18"/>
          </w:rPr>
          <w:t xml:space="preserve">: </w:t>
        </w:r>
        <w:proofErr w:type="spellStart"/>
        <w:r>
          <w:rPr>
            <w:rFonts w:ascii="Verdana" w:hAnsi="Verdana"/>
            <w:color w:val="000000"/>
            <w:sz w:val="18"/>
            <w:szCs w:val="18"/>
          </w:rPr>
          <w:t>DynaActionForm</w:t>
        </w:r>
        <w:proofErr w:type="spellEnd"/>
        <w:r>
          <w:rPr>
            <w:rFonts w:ascii="Verdana" w:hAnsi="Verdana"/>
            <w:color w:val="000000"/>
            <w:sz w:val="18"/>
            <w:szCs w:val="18"/>
          </w:rPr>
          <w:t xml:space="preserve"> is a popular topic in Struts interview questions.</w:t>
        </w:r>
        <w:r>
          <w:rPr>
            <w:rStyle w:val="apple-converted-space"/>
            <w:rFonts w:ascii="Verdana" w:hAnsi="Verdana"/>
            <w:color w:val="000000"/>
            <w:sz w:val="18"/>
            <w:szCs w:val="18"/>
          </w:rPr>
          <w:t> </w:t>
        </w:r>
        <w:proofErr w:type="spellStart"/>
        <w:r>
          <w:rPr>
            <w:rFonts w:ascii="Verdana" w:hAnsi="Verdana"/>
            <w:b/>
            <w:bCs/>
            <w:color w:val="000000"/>
            <w:sz w:val="18"/>
            <w:szCs w:val="18"/>
          </w:rPr>
          <w:t>DynaActionForm</w:t>
        </w:r>
        <w:proofErr w:type="spellEnd"/>
        <w:r>
          <w:rPr>
            <w:rStyle w:val="apple-converted-space"/>
            <w:rFonts w:ascii="Verdana" w:hAnsi="Verdana"/>
            <w:color w:val="000000"/>
            <w:sz w:val="18"/>
            <w:szCs w:val="18"/>
          </w:rPr>
          <w:t> </w:t>
        </w:r>
        <w:r>
          <w:rPr>
            <w:rFonts w:ascii="Verdana" w:hAnsi="Verdana"/>
            <w:color w:val="000000"/>
            <w:sz w:val="18"/>
            <w:szCs w:val="18"/>
          </w:rPr>
          <w:t xml:space="preserve">is a subclass of </w:t>
        </w:r>
        <w:proofErr w:type="spellStart"/>
        <w:r>
          <w:rPr>
            <w:rFonts w:ascii="Verdana" w:hAnsi="Verdana"/>
            <w:color w:val="000000"/>
            <w:sz w:val="18"/>
            <w:szCs w:val="18"/>
          </w:rPr>
          <w:t>ActionForm</w:t>
        </w:r>
        <w:proofErr w:type="spellEnd"/>
        <w:r>
          <w:rPr>
            <w:rFonts w:ascii="Verdana" w:hAnsi="Verdana"/>
            <w:color w:val="000000"/>
            <w:sz w:val="18"/>
            <w:szCs w:val="18"/>
          </w:rPr>
          <w:t xml:space="preserve"> that allows the creation of form beans with dynamic sets of properties, without requiring the developer to create a Java class for each type of form bean. </w:t>
        </w:r>
        <w:proofErr w:type="spellStart"/>
        <w:r>
          <w:rPr>
            <w:rFonts w:ascii="Verdana" w:hAnsi="Verdana"/>
            <w:color w:val="000000"/>
            <w:sz w:val="18"/>
            <w:szCs w:val="18"/>
          </w:rPr>
          <w:t>DynaActionForm</w:t>
        </w:r>
        <w:proofErr w:type="spellEnd"/>
        <w:r>
          <w:rPr>
            <w:rFonts w:ascii="Verdana" w:hAnsi="Verdana"/>
            <w:color w:val="000000"/>
            <w:sz w:val="18"/>
            <w:szCs w:val="18"/>
          </w:rPr>
          <w:t xml:space="preserve"> eliminates the need of </w:t>
        </w:r>
        <w:proofErr w:type="spellStart"/>
        <w:r>
          <w:rPr>
            <w:rFonts w:ascii="Verdana" w:hAnsi="Verdana"/>
            <w:color w:val="000000"/>
            <w:sz w:val="18"/>
            <w:szCs w:val="18"/>
          </w:rPr>
          <w:t>FormBean</w:t>
        </w:r>
        <w:proofErr w:type="spellEnd"/>
        <w:r>
          <w:rPr>
            <w:rFonts w:ascii="Verdana" w:hAnsi="Verdana"/>
            <w:color w:val="000000"/>
            <w:sz w:val="18"/>
            <w:szCs w:val="18"/>
          </w:rPr>
          <w:t xml:space="preserve"> class and now the form bean definition can be written into the</w:t>
        </w:r>
        <w:r>
          <w:rPr>
            <w:rStyle w:val="apple-converted-space"/>
            <w:rFonts w:ascii="Verdana" w:hAnsi="Verdana"/>
            <w:color w:val="000000"/>
            <w:sz w:val="18"/>
            <w:szCs w:val="18"/>
          </w:rPr>
          <w:t> </w:t>
        </w:r>
        <w:r>
          <w:rPr>
            <w:rFonts w:ascii="Verdana" w:hAnsi="Verdana"/>
            <w:b/>
            <w:bCs/>
            <w:color w:val="000000"/>
            <w:sz w:val="18"/>
            <w:szCs w:val="18"/>
          </w:rPr>
          <w:t>struts-config.XML</w:t>
        </w:r>
        <w:r>
          <w:rPr>
            <w:rStyle w:val="apple-converted-space"/>
            <w:rFonts w:ascii="Verdana" w:hAnsi="Verdana"/>
            <w:color w:val="000000"/>
            <w:sz w:val="18"/>
            <w:szCs w:val="18"/>
          </w:rPr>
          <w:t> </w:t>
        </w:r>
        <w:r>
          <w:rPr>
            <w:rFonts w:ascii="Verdana" w:hAnsi="Verdana"/>
            <w:color w:val="000000"/>
            <w:sz w:val="18"/>
            <w:szCs w:val="18"/>
          </w:rPr>
          <w:t xml:space="preserve">file. So, it makes the </w:t>
        </w:r>
        <w:proofErr w:type="spellStart"/>
        <w:r>
          <w:rPr>
            <w:rFonts w:ascii="Verdana" w:hAnsi="Verdana"/>
            <w:color w:val="000000"/>
            <w:sz w:val="18"/>
            <w:szCs w:val="18"/>
          </w:rPr>
          <w:t>FormBean</w:t>
        </w:r>
        <w:proofErr w:type="spellEnd"/>
        <w:r>
          <w:rPr>
            <w:rFonts w:ascii="Verdana" w:hAnsi="Verdana"/>
            <w:color w:val="000000"/>
            <w:sz w:val="18"/>
            <w:szCs w:val="18"/>
          </w:rPr>
          <w:t xml:space="preserve"> declarative and this helps the programmer to reduce the development time.</w:t>
        </w:r>
      </w:ins>
    </w:p>
    <w:p w:rsidR="00CB3A31" w:rsidRDefault="00CB3A31" w:rsidP="00CB3A31">
      <w:pPr>
        <w:rPr>
          <w:ins w:id="319" w:author="Unknown"/>
          <w:rFonts w:ascii="Trebuchet MS" w:hAnsi="Trebuchet MS"/>
          <w:color w:val="000000"/>
        </w:rPr>
      </w:pPr>
    </w:p>
    <w:p w:rsidR="00CB3A31" w:rsidRDefault="00CB3A31" w:rsidP="00CB3A31">
      <w:pPr>
        <w:spacing w:after="240"/>
        <w:rPr>
          <w:ins w:id="320" w:author="Unknown"/>
          <w:rFonts w:ascii="Trebuchet MS" w:hAnsi="Trebuchet MS"/>
          <w:color w:val="000000"/>
        </w:rPr>
      </w:pPr>
      <w:ins w:id="321" w:author="Unknown">
        <w:r>
          <w:rPr>
            <w:rFonts w:ascii="Verdana" w:hAnsi="Verdana"/>
            <w:color w:val="000000"/>
            <w:sz w:val="18"/>
            <w:szCs w:val="18"/>
          </w:rPr>
          <w:t xml:space="preserve">For Example, we have a </w:t>
        </w:r>
        <w:proofErr w:type="spellStart"/>
        <w:r>
          <w:rPr>
            <w:rFonts w:ascii="Verdana" w:hAnsi="Verdana"/>
            <w:color w:val="000000"/>
            <w:sz w:val="18"/>
            <w:szCs w:val="18"/>
          </w:rPr>
          <w:t>CurrencyConverterForm</w:t>
        </w:r>
        <w:proofErr w:type="spellEnd"/>
        <w:r>
          <w:rPr>
            <w:rFonts w:ascii="Verdana" w:hAnsi="Verdana"/>
            <w:color w:val="000000"/>
            <w:sz w:val="18"/>
            <w:szCs w:val="18"/>
          </w:rPr>
          <w:t xml:space="preserve"> and we don't want a java class.</w:t>
        </w:r>
        <w:r>
          <w:rPr>
            <w:rStyle w:val="apple-converted-space"/>
            <w:rFonts w:ascii="Verdana" w:hAnsi="Verdana"/>
            <w:color w:val="000000"/>
            <w:sz w:val="18"/>
            <w:szCs w:val="18"/>
          </w:rPr>
          <w:t> </w:t>
        </w:r>
        <w:r>
          <w:rPr>
            <w:rFonts w:ascii="Verdana" w:hAnsi="Verdana"/>
            <w:color w:val="000000"/>
            <w:sz w:val="18"/>
            <w:szCs w:val="18"/>
          </w:rPr>
          <w:br/>
        </w:r>
        <w:proofErr w:type="spellStart"/>
        <w:r>
          <w:rPr>
            <w:rFonts w:ascii="Verdana" w:hAnsi="Verdana"/>
            <w:color w:val="000000"/>
            <w:sz w:val="18"/>
            <w:szCs w:val="18"/>
          </w:rPr>
          <w:t>CurrencyConverterForm</w:t>
        </w:r>
        <w:proofErr w:type="spellEnd"/>
        <w:r>
          <w:rPr>
            <w:rFonts w:ascii="Verdana" w:hAnsi="Verdana"/>
            <w:color w:val="000000"/>
            <w:sz w:val="18"/>
            <w:szCs w:val="18"/>
          </w:rPr>
          <w:t xml:space="preserve"> has properties </w:t>
        </w:r>
        <w:proofErr w:type="spellStart"/>
        <w:r>
          <w:rPr>
            <w:rFonts w:ascii="Verdana" w:hAnsi="Verdana"/>
            <w:color w:val="000000"/>
            <w:sz w:val="18"/>
            <w:szCs w:val="18"/>
          </w:rPr>
          <w:t>fromCurrency</w:t>
        </w:r>
        <w:proofErr w:type="spellEnd"/>
        <w:r>
          <w:rPr>
            <w:rFonts w:ascii="Verdana" w:hAnsi="Verdana"/>
            <w:b/>
            <w:bCs/>
            <w:color w:val="000000"/>
            <w:sz w:val="18"/>
            <w:szCs w:val="18"/>
          </w:rPr>
          <w:t xml:space="preserve">, </w:t>
        </w:r>
        <w:proofErr w:type="spellStart"/>
        <w:r>
          <w:rPr>
            <w:rFonts w:ascii="Verdana" w:hAnsi="Verdana"/>
            <w:b/>
            <w:bCs/>
            <w:color w:val="000000"/>
            <w:sz w:val="18"/>
            <w:szCs w:val="18"/>
          </w:rPr>
          <w:t>toCurrency</w:t>
        </w:r>
        <w:proofErr w:type="spellEnd"/>
        <w:r>
          <w:rPr>
            <w:rFonts w:ascii="Verdana" w:hAnsi="Verdana"/>
            <w:color w:val="000000"/>
            <w:sz w:val="18"/>
            <w:szCs w:val="18"/>
          </w:rPr>
          <w:br/>
        </w:r>
        <w:r>
          <w:rPr>
            <w:rFonts w:ascii="Verdana" w:hAnsi="Verdana"/>
            <w:color w:val="000000"/>
            <w:sz w:val="18"/>
            <w:szCs w:val="18"/>
          </w:rPr>
          <w:br/>
          <w:t>in the</w:t>
        </w:r>
        <w:r>
          <w:rPr>
            <w:rStyle w:val="apple-converted-space"/>
            <w:rFonts w:ascii="Verdana" w:hAnsi="Verdana"/>
            <w:color w:val="000000"/>
            <w:sz w:val="18"/>
            <w:szCs w:val="18"/>
          </w:rPr>
          <w:t> </w:t>
        </w:r>
        <w:r>
          <w:rPr>
            <w:rFonts w:ascii="Verdana" w:hAnsi="Verdana"/>
            <w:b/>
            <w:bCs/>
            <w:color w:val="000000"/>
            <w:sz w:val="18"/>
            <w:szCs w:val="18"/>
          </w:rPr>
          <w:t>struts-config.xml</w:t>
        </w:r>
        <w:r>
          <w:rPr>
            <w:rStyle w:val="apple-converted-space"/>
            <w:rFonts w:ascii="Verdana" w:hAnsi="Verdana"/>
            <w:color w:val="000000"/>
            <w:sz w:val="18"/>
            <w:szCs w:val="18"/>
          </w:rPr>
          <w:t> </w:t>
        </w:r>
        <w:r>
          <w:rPr>
            <w:rFonts w:ascii="Verdana" w:hAnsi="Verdana"/>
            <w:color w:val="000000"/>
            <w:sz w:val="18"/>
            <w:szCs w:val="18"/>
          </w:rPr>
          <w:t>file, declare the form bean</w:t>
        </w:r>
        <w:r>
          <w:rPr>
            <w:rStyle w:val="apple-converted-space"/>
            <w:rFonts w:ascii="Verdana" w:hAnsi="Verdana"/>
            <w:color w:val="000000"/>
            <w:sz w:val="18"/>
            <w:szCs w:val="18"/>
          </w:rPr>
          <w:t> </w:t>
        </w:r>
      </w:ins>
    </w:p>
    <w:p w:rsidR="00CB3A31" w:rsidRDefault="00CB3A31" w:rsidP="00CB3A31">
      <w:pPr>
        <w:spacing w:after="0"/>
        <w:rPr>
          <w:ins w:id="322" w:author="Unknown"/>
          <w:rFonts w:ascii="Trebuchet MS" w:hAnsi="Trebuchet MS"/>
          <w:color w:val="000000"/>
        </w:rPr>
      </w:pPr>
      <w:ins w:id="323" w:author="Unknown">
        <w:r>
          <w:rPr>
            <w:rFonts w:ascii="Courier New" w:hAnsi="Courier New" w:cs="Courier New"/>
            <w:color w:val="000000"/>
            <w:sz w:val="18"/>
            <w:szCs w:val="18"/>
          </w:rPr>
          <w:t xml:space="preserve">&lt;form-bean name=" </w:t>
        </w:r>
        <w:proofErr w:type="spellStart"/>
        <w:proofErr w:type="gramStart"/>
        <w:r>
          <w:rPr>
            <w:rFonts w:ascii="Courier New" w:hAnsi="Courier New" w:cs="Courier New"/>
            <w:color w:val="000000"/>
            <w:sz w:val="18"/>
            <w:szCs w:val="18"/>
          </w:rPr>
          <w:t>CurrencyConverterForm</w:t>
        </w:r>
        <w:proofErr w:type="spellEnd"/>
        <w:r>
          <w:rPr>
            <w:rFonts w:ascii="Courier New" w:hAnsi="Courier New" w:cs="Courier New"/>
            <w:color w:val="000000"/>
            <w:sz w:val="18"/>
            <w:szCs w:val="18"/>
          </w:rPr>
          <w:t xml:space="preserve"> "</w:t>
        </w:r>
        <w:proofErr w:type="gramEnd"/>
        <w:r>
          <w:rPr>
            <w:rStyle w:val="apple-converted-space"/>
            <w:rFonts w:ascii="Courier New" w:hAnsi="Courier New" w:cs="Courier New"/>
            <w:color w:val="000000"/>
            <w:sz w:val="18"/>
            <w:szCs w:val="18"/>
          </w:rPr>
          <w:t> </w:t>
        </w:r>
        <w:r>
          <w:rPr>
            <w:rFonts w:ascii="Courier New" w:hAnsi="Courier New" w:cs="Courier New"/>
            <w:color w:val="000000"/>
            <w:sz w:val="18"/>
            <w:szCs w:val="18"/>
          </w:rPr>
          <w:br/>
          <w:t>type="</w:t>
        </w:r>
        <w:proofErr w:type="spellStart"/>
        <w:r>
          <w:rPr>
            <w:rFonts w:ascii="Courier New" w:hAnsi="Courier New" w:cs="Courier New"/>
            <w:color w:val="000000"/>
            <w:sz w:val="18"/>
            <w:szCs w:val="18"/>
          </w:rPr>
          <w:t>org.apache.struts.action.DynaActionForm</w:t>
        </w:r>
        <w:proofErr w:type="spellEnd"/>
        <w:r>
          <w:rPr>
            <w:rFonts w:ascii="Courier New" w:hAnsi="Courier New" w:cs="Courier New"/>
            <w:color w:val="000000"/>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xml:space="preserve">&lt;form-property name=" </w:t>
        </w:r>
        <w:proofErr w:type="spellStart"/>
        <w:r>
          <w:rPr>
            <w:rFonts w:ascii="Courier New" w:hAnsi="Courier New" w:cs="Courier New"/>
            <w:color w:val="000000"/>
            <w:sz w:val="18"/>
            <w:szCs w:val="18"/>
          </w:rPr>
          <w:t>fromCurrency</w:t>
        </w:r>
        <w:proofErr w:type="spellEnd"/>
        <w:r>
          <w:rPr>
            <w:rFonts w:ascii="Courier New" w:hAnsi="Courier New" w:cs="Courier New"/>
            <w:color w:val="000000"/>
            <w:sz w:val="18"/>
            <w:szCs w:val="18"/>
          </w:rPr>
          <w:t xml:space="preserve"> " type="</w:t>
        </w:r>
        <w:proofErr w:type="spellStart"/>
        <w:r>
          <w:rPr>
            <w:rFonts w:ascii="Courier New" w:hAnsi="Courier New" w:cs="Courier New"/>
            <w:color w:val="000000"/>
            <w:sz w:val="18"/>
            <w:szCs w:val="18"/>
          </w:rPr>
          <w:t>java.lang.String</w:t>
        </w:r>
        <w:proofErr w:type="spellEnd"/>
        <w:r>
          <w:rPr>
            <w:rFonts w:ascii="Courier New" w:hAnsi="Courier New" w:cs="Courier New"/>
            <w:color w:val="000000"/>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xml:space="preserve">&lt;form-property name=" </w:t>
        </w:r>
        <w:proofErr w:type="spellStart"/>
        <w:r>
          <w:rPr>
            <w:rFonts w:ascii="Courier New" w:hAnsi="Courier New" w:cs="Courier New"/>
            <w:color w:val="000000"/>
            <w:sz w:val="18"/>
            <w:szCs w:val="18"/>
          </w:rPr>
          <w:t>toCurrency</w:t>
        </w:r>
        <w:proofErr w:type="spellEnd"/>
        <w:r>
          <w:rPr>
            <w:rFonts w:ascii="Courier New" w:hAnsi="Courier New" w:cs="Courier New"/>
            <w:color w:val="000000"/>
            <w:sz w:val="18"/>
            <w:szCs w:val="18"/>
          </w:rPr>
          <w:t xml:space="preserve"> " type="</w:t>
        </w:r>
        <w:proofErr w:type="spellStart"/>
        <w:r>
          <w:rPr>
            <w:rFonts w:ascii="Courier New" w:hAnsi="Courier New" w:cs="Courier New"/>
            <w:color w:val="000000"/>
            <w:sz w:val="18"/>
            <w:szCs w:val="18"/>
          </w:rPr>
          <w:t>java.lang</w:t>
        </w:r>
        <w:proofErr w:type="spellEnd"/>
        <w:r>
          <w:rPr>
            <w:rFonts w:ascii="Courier New" w:hAnsi="Courier New" w:cs="Courier New"/>
            <w:color w:val="000000"/>
            <w:sz w:val="18"/>
            <w:szCs w:val="18"/>
          </w:rPr>
          <w:t>. String "/&gt;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&lt;/form-bean&gt;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Verdana" w:hAnsi="Verdana"/>
            <w:color w:val="000000"/>
            <w:sz w:val="18"/>
            <w:szCs w:val="18"/>
          </w:rPr>
          <w:br/>
          <w:t>Add</w:t>
        </w:r>
        <w:r>
          <w:rPr>
            <w:rStyle w:val="apple-converted-space"/>
            <w:rFonts w:ascii="Verdana" w:hAnsi="Verdana"/>
            <w:color w:val="000000"/>
            <w:sz w:val="18"/>
            <w:szCs w:val="18"/>
          </w:rPr>
          <w:t> </w:t>
        </w:r>
        <w:r>
          <w:rPr>
            <w:rFonts w:ascii="Verdana" w:hAnsi="Verdana"/>
            <w:b/>
            <w:bCs/>
            <w:color w:val="000000"/>
            <w:sz w:val="18"/>
            <w:szCs w:val="18"/>
          </w:rPr>
          <w:t>action mapping in the struts-config.xml</w:t>
        </w:r>
        <w:r>
          <w:rPr>
            <w:rStyle w:val="apple-converted-space"/>
            <w:rFonts w:ascii="Verdana" w:hAnsi="Verdana"/>
            <w:color w:val="000000"/>
            <w:sz w:val="18"/>
            <w:szCs w:val="18"/>
          </w:rPr>
          <w:t> </w:t>
        </w:r>
        <w:r>
          <w:rPr>
            <w:rFonts w:ascii="Verdana" w:hAnsi="Verdana"/>
            <w:color w:val="000000"/>
            <w:sz w:val="18"/>
            <w:szCs w:val="18"/>
          </w:rPr>
          <w:t>file: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Courier New" w:hAnsi="Courier New" w:cs="Courier New"/>
            <w:color w:val="000000"/>
            <w:sz w:val="18"/>
            <w:szCs w:val="18"/>
          </w:rPr>
          <w:t>&lt;action path="/</w:t>
        </w:r>
        <w:proofErr w:type="spellStart"/>
        <w:r>
          <w:rPr>
            <w:rFonts w:ascii="Courier New" w:hAnsi="Courier New" w:cs="Courier New"/>
            <w:color w:val="000000"/>
            <w:sz w:val="18"/>
            <w:szCs w:val="18"/>
          </w:rPr>
          <w:t>convertCurrency</w:t>
        </w:r>
        <w:proofErr w:type="spellEnd"/>
        <w:r>
          <w:rPr>
            <w:rFonts w:ascii="Courier New" w:hAnsi="Courier New" w:cs="Courier New"/>
            <w:color w:val="000000"/>
            <w:sz w:val="18"/>
            <w:szCs w:val="18"/>
          </w:rPr>
          <w:t>" type="</w:t>
        </w:r>
        <w:proofErr w:type="spellStart"/>
        <w:r>
          <w:rPr>
            <w:rFonts w:ascii="Courier New" w:hAnsi="Courier New" w:cs="Courier New"/>
            <w:color w:val="000000"/>
            <w:sz w:val="18"/>
            <w:szCs w:val="18"/>
          </w:rPr>
          <w:t>com.techfaq.action.ConvertCurrencyAction</w:t>
        </w:r>
        <w:proofErr w:type="spell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xml:space="preserve">name=" </w:t>
        </w:r>
        <w:proofErr w:type="spellStart"/>
        <w:proofErr w:type="gramStart"/>
        <w:r>
          <w:rPr>
            <w:rFonts w:ascii="Courier New" w:hAnsi="Courier New" w:cs="Courier New"/>
            <w:color w:val="000000"/>
            <w:sz w:val="18"/>
            <w:szCs w:val="18"/>
          </w:rPr>
          <w:t>CurrencyConverterForm</w:t>
        </w:r>
        <w:proofErr w:type="spellEnd"/>
        <w:r>
          <w:rPr>
            <w:rFonts w:ascii="Courier New" w:hAnsi="Courier New" w:cs="Courier New"/>
            <w:color w:val="000000"/>
            <w:sz w:val="18"/>
            <w:szCs w:val="18"/>
          </w:rPr>
          <w:t xml:space="preserve"> "</w:t>
        </w:r>
        <w:proofErr w:type="gramEnd"/>
        <w:r>
          <w:rPr>
            <w:rStyle w:val="apple-converted-space"/>
            <w:rFonts w:ascii="Courier New" w:hAnsi="Courier New" w:cs="Courier New"/>
            <w:color w:val="000000"/>
            <w:sz w:val="18"/>
            <w:szCs w:val="18"/>
          </w:rPr>
          <w:t> </w:t>
        </w:r>
        <w:r>
          <w:rPr>
            <w:rFonts w:ascii="Courier New" w:hAnsi="Courier New" w:cs="Courier New"/>
            <w:color w:val="000000"/>
            <w:sz w:val="18"/>
            <w:szCs w:val="18"/>
          </w:rPr>
          <w:br/>
          <w:t>scope="request"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validate="true"</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xml:space="preserve">input="/pages/ </w:t>
        </w:r>
        <w:proofErr w:type="spellStart"/>
        <w:r>
          <w:rPr>
            <w:rFonts w:ascii="Courier New" w:hAnsi="Courier New" w:cs="Courier New"/>
            <w:color w:val="000000"/>
            <w:sz w:val="18"/>
            <w:szCs w:val="18"/>
          </w:rPr>
          <w:t>currencyConverterform.jsp</w:t>
        </w:r>
        <w:proofErr w:type="spellEnd"/>
        <w:r>
          <w:rPr>
            <w:rFonts w:ascii="Courier New" w:hAnsi="Courier New" w:cs="Courier New"/>
            <w:color w:val="000000"/>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lastRenderedPageBreak/>
          <w:t>&lt;forward name="success" path="/</w:t>
        </w:r>
        <w:proofErr w:type="spellStart"/>
        <w:r>
          <w:rPr>
            <w:rFonts w:ascii="Courier New" w:hAnsi="Courier New" w:cs="Courier New"/>
            <w:color w:val="000000"/>
            <w:sz w:val="18"/>
            <w:szCs w:val="18"/>
          </w:rPr>
          <w:t>jsp</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success.jsp</w:t>
        </w:r>
        <w:proofErr w:type="spellEnd"/>
        <w:r>
          <w:rPr>
            <w:rFonts w:ascii="Courier New" w:hAnsi="Courier New" w:cs="Courier New"/>
            <w:color w:val="000000"/>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&lt;forward name="failure" path="/</w:t>
        </w:r>
        <w:proofErr w:type="spellStart"/>
        <w:r>
          <w:rPr>
            <w:rFonts w:ascii="Courier New" w:hAnsi="Courier New" w:cs="Courier New"/>
            <w:color w:val="000000"/>
            <w:sz w:val="18"/>
            <w:szCs w:val="18"/>
          </w:rPr>
          <w:t>jsp</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error.jsp</w:t>
        </w:r>
        <w:proofErr w:type="spellEnd"/>
        <w:r>
          <w:rPr>
            <w:rFonts w:ascii="Courier New" w:hAnsi="Courier New" w:cs="Courier New"/>
            <w:color w:val="000000"/>
            <w:sz w:val="18"/>
            <w:szCs w:val="18"/>
          </w:rPr>
          <w:t>" /&gt;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0000"/>
            <w:sz w:val="18"/>
            <w:szCs w:val="18"/>
          </w:rPr>
          <w:br/>
          <w:t>&lt;/action&gt;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Verdana" w:hAnsi="Verdana"/>
            <w:color w:val="000000"/>
            <w:sz w:val="18"/>
            <w:szCs w:val="18"/>
          </w:rPr>
          <w:br/>
          <w:t>In the Action class.</w:t>
        </w:r>
      </w:ins>
    </w:p>
    <w:p w:rsidR="00CB3A31" w:rsidRDefault="00CB3A31" w:rsidP="00CB3A31">
      <w:pPr>
        <w:rPr>
          <w:ins w:id="324" w:author="Unknown"/>
          <w:rFonts w:ascii="Trebuchet MS" w:hAnsi="Trebuchet MS"/>
          <w:color w:val="000000"/>
        </w:rPr>
      </w:pPr>
      <w:ins w:id="325" w:author="Unknown">
        <w:r>
          <w:rPr>
            <w:rFonts w:ascii="Verdana" w:hAnsi="Verdana"/>
            <w:color w:val="000000"/>
            <w:sz w:val="18"/>
            <w:szCs w:val="18"/>
          </w:rPr>
          <w:br/>
        </w:r>
        <w:proofErr w:type="gramStart"/>
        <w:r>
          <w:rPr>
            <w:rFonts w:ascii="Courier New" w:hAnsi="Courier New" w:cs="Courier New"/>
            <w:color w:val="000000"/>
            <w:sz w:val="18"/>
            <w:szCs w:val="18"/>
          </w:rPr>
          <w:t>public</w:t>
        </w:r>
        <w:proofErr w:type="gramEnd"/>
        <w:r>
          <w:rPr>
            <w:rFonts w:ascii="Courier New" w:hAnsi="Courier New" w:cs="Courier New"/>
            <w:color w:val="000000"/>
            <w:sz w:val="18"/>
            <w:szCs w:val="18"/>
          </w:rPr>
          <w:t xml:space="preserve"> class </w:t>
        </w:r>
        <w:proofErr w:type="spellStart"/>
        <w:r>
          <w:rPr>
            <w:rFonts w:ascii="Courier New" w:hAnsi="Courier New" w:cs="Courier New"/>
            <w:color w:val="000000"/>
            <w:sz w:val="18"/>
            <w:szCs w:val="18"/>
          </w:rPr>
          <w:t>ConvertCurrencyAction</w:t>
        </w:r>
        <w:proofErr w:type="spellEnd"/>
        <w:r>
          <w:rPr>
            <w:rFonts w:ascii="Courier New" w:hAnsi="Courier New" w:cs="Courier New"/>
            <w:color w:val="000000"/>
            <w:sz w:val="18"/>
            <w:szCs w:val="18"/>
          </w:rPr>
          <w:t xml:space="preserve"> extends Action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xml:space="preserve">public </w:t>
        </w:r>
        <w:proofErr w:type="spellStart"/>
        <w:r>
          <w:rPr>
            <w:rFonts w:ascii="Courier New" w:hAnsi="Courier New" w:cs="Courier New"/>
            <w:color w:val="000000"/>
            <w:sz w:val="18"/>
            <w:szCs w:val="18"/>
          </w:rPr>
          <w:t>ActionForward</w:t>
        </w:r>
        <w:proofErr w:type="spellEnd"/>
        <w:r>
          <w:rPr>
            <w:rFonts w:ascii="Courier New" w:hAnsi="Courier New" w:cs="Courier New"/>
            <w:color w:val="000000"/>
            <w:sz w:val="18"/>
            <w:szCs w:val="18"/>
          </w:rPr>
          <w:t xml:space="preserve"> execute(</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proofErr w:type="spellStart"/>
        <w:r>
          <w:rPr>
            <w:rFonts w:ascii="Courier New" w:hAnsi="Courier New" w:cs="Courier New"/>
            <w:color w:val="000000"/>
            <w:sz w:val="18"/>
            <w:szCs w:val="18"/>
          </w:rPr>
          <w:t>ActionMapping</w:t>
        </w:r>
        <w:proofErr w:type="spellEnd"/>
        <w:r>
          <w:rPr>
            <w:rFonts w:ascii="Courier New" w:hAnsi="Courier New" w:cs="Courier New"/>
            <w:color w:val="000000"/>
            <w:sz w:val="18"/>
            <w:szCs w:val="18"/>
          </w:rPr>
          <w:t xml:space="preserve"> mapping,</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proofErr w:type="spellStart"/>
        <w:r>
          <w:rPr>
            <w:rFonts w:ascii="Courier New" w:hAnsi="Courier New" w:cs="Courier New"/>
            <w:color w:val="000000"/>
            <w:sz w:val="18"/>
            <w:szCs w:val="18"/>
          </w:rPr>
          <w:t>ActionForm</w:t>
        </w:r>
        <w:proofErr w:type="spellEnd"/>
        <w:r>
          <w:rPr>
            <w:rFonts w:ascii="Courier New" w:hAnsi="Courier New" w:cs="Courier New"/>
            <w:color w:val="000000"/>
            <w:sz w:val="18"/>
            <w:szCs w:val="18"/>
          </w:rPr>
          <w:t xml:space="preserve"> form,</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proofErr w:type="spellStart"/>
        <w:r>
          <w:rPr>
            <w:rFonts w:ascii="Courier New" w:hAnsi="Courier New" w:cs="Courier New"/>
            <w:color w:val="000000"/>
            <w:sz w:val="18"/>
            <w:szCs w:val="18"/>
          </w:rPr>
          <w:t>HttpServletRequest</w:t>
        </w:r>
        <w:proofErr w:type="spellEnd"/>
        <w:r>
          <w:rPr>
            <w:rFonts w:ascii="Courier New" w:hAnsi="Courier New" w:cs="Courier New"/>
            <w:color w:val="000000"/>
            <w:sz w:val="18"/>
            <w:szCs w:val="18"/>
          </w:rPr>
          <w:t xml:space="preserve"> request,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proofErr w:type="spellStart"/>
        <w:r>
          <w:rPr>
            <w:rFonts w:ascii="Courier New" w:hAnsi="Courier New" w:cs="Courier New"/>
            <w:color w:val="000000"/>
            <w:sz w:val="18"/>
            <w:szCs w:val="18"/>
          </w:rPr>
          <w:t>HttpServletResponse</w:t>
        </w:r>
        <w:proofErr w:type="spellEnd"/>
        <w:r>
          <w:rPr>
            <w:rFonts w:ascii="Courier New" w:hAnsi="Courier New" w:cs="Courier New"/>
            <w:color w:val="000000"/>
            <w:sz w:val="18"/>
            <w:szCs w:val="18"/>
          </w:rPr>
          <w:t xml:space="preserve"> response) throws 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0000"/>
            <w:sz w:val="18"/>
            <w:szCs w:val="18"/>
          </w:rPr>
          <w:br/>
        </w:r>
        <w:proofErr w:type="spellStart"/>
        <w:r>
          <w:rPr>
            <w:rFonts w:ascii="Courier New" w:hAnsi="Courier New" w:cs="Courier New"/>
            <w:color w:val="000000"/>
            <w:sz w:val="18"/>
            <w:szCs w:val="18"/>
          </w:rPr>
          <w:t>DynaActionForm</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currencyConverterForm</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DynaActionForm</w:t>
        </w:r>
        <w:proofErr w:type="spellEnd"/>
        <w:r>
          <w:rPr>
            <w:rFonts w:ascii="Courier New" w:hAnsi="Courier New" w:cs="Courier New"/>
            <w:color w:val="000000"/>
            <w:sz w:val="18"/>
            <w:szCs w:val="18"/>
          </w:rPr>
          <w:t>)form;</w:t>
        </w:r>
      </w:ins>
    </w:p>
    <w:p w:rsidR="00CB3A31" w:rsidRDefault="00CB3A31" w:rsidP="00CB3A31">
      <w:pPr>
        <w:rPr>
          <w:ins w:id="326" w:author="Unknown"/>
          <w:rFonts w:ascii="Trebuchet MS" w:hAnsi="Trebuchet MS"/>
          <w:color w:val="000000"/>
        </w:rPr>
      </w:pPr>
      <w:ins w:id="327" w:author="Unknown">
        <w:r>
          <w:rPr>
            <w:rFonts w:ascii="Courier New" w:hAnsi="Courier New" w:cs="Courier New"/>
            <w:color w:val="000000"/>
            <w:sz w:val="18"/>
            <w:szCs w:val="18"/>
          </w:rPr>
          <w:br/>
          <w:t>// by this way we can retrieve the value which is set in the JSP Page</w:t>
        </w:r>
      </w:ins>
    </w:p>
    <w:p w:rsidR="00CB3A31" w:rsidRDefault="00CB3A31" w:rsidP="00CB3A31">
      <w:pPr>
        <w:rPr>
          <w:ins w:id="328" w:author="Unknown"/>
          <w:rFonts w:ascii="Trebuchet MS" w:hAnsi="Trebuchet MS"/>
          <w:color w:val="000000"/>
        </w:rPr>
      </w:pPr>
      <w:ins w:id="329" w:author="Unknown">
        <w:r>
          <w:rPr>
            <w:rFonts w:ascii="Courier New" w:hAnsi="Courier New" w:cs="Courier New"/>
            <w:color w:val="000000"/>
            <w:sz w:val="18"/>
            <w:szCs w:val="18"/>
          </w:rPr>
          <w:br/>
          <w:t xml:space="preserve">String </w:t>
        </w:r>
        <w:proofErr w:type="spellStart"/>
        <w:r>
          <w:rPr>
            <w:rFonts w:ascii="Courier New" w:hAnsi="Courier New" w:cs="Courier New"/>
            <w:color w:val="000000"/>
            <w:sz w:val="18"/>
            <w:szCs w:val="18"/>
          </w:rPr>
          <w:t>fromCurrency</w:t>
        </w:r>
        <w:proofErr w:type="spellEnd"/>
        <w:r>
          <w:rPr>
            <w:rFonts w:ascii="Courier New" w:hAnsi="Courier New" w:cs="Courier New"/>
            <w:color w:val="000000"/>
            <w:sz w:val="18"/>
            <w:szCs w:val="18"/>
          </w:rPr>
          <w:t xml:space="preserve"> = (String) </w:t>
        </w:r>
        <w:proofErr w:type="spellStart"/>
        <w:proofErr w:type="gramStart"/>
        <w:r>
          <w:rPr>
            <w:rFonts w:ascii="Courier New" w:hAnsi="Courier New" w:cs="Courier New"/>
            <w:color w:val="000000"/>
            <w:sz w:val="18"/>
            <w:szCs w:val="18"/>
          </w:rPr>
          <w:t>currencyConverterForm.get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fromCurrency</w:t>
        </w:r>
        <w:proofErr w:type="spellEnd"/>
        <w:r>
          <w:rPr>
            <w:rFonts w:ascii="Courier New" w:hAnsi="Courier New" w:cs="Courier New"/>
            <w:color w:val="000000"/>
            <w:sz w:val="18"/>
            <w:szCs w:val="18"/>
          </w:rPr>
          <w:t xml:space="preserve">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xml:space="preserve">String </w:t>
        </w:r>
        <w:proofErr w:type="spellStart"/>
        <w:r>
          <w:rPr>
            <w:rFonts w:ascii="Courier New" w:hAnsi="Courier New" w:cs="Courier New"/>
            <w:color w:val="000000"/>
            <w:sz w:val="18"/>
            <w:szCs w:val="18"/>
          </w:rPr>
          <w:t>toCurrency</w:t>
        </w:r>
        <w:proofErr w:type="spellEnd"/>
        <w:r>
          <w:rPr>
            <w:rFonts w:ascii="Courier New" w:hAnsi="Courier New" w:cs="Courier New"/>
            <w:color w:val="000000"/>
            <w:sz w:val="18"/>
            <w:szCs w:val="18"/>
          </w:rPr>
          <w:t xml:space="preserve"> = (String) </w:t>
        </w:r>
        <w:proofErr w:type="spellStart"/>
        <w:r>
          <w:rPr>
            <w:rFonts w:ascii="Courier New" w:hAnsi="Courier New" w:cs="Courier New"/>
            <w:color w:val="000000"/>
            <w:sz w:val="18"/>
            <w:szCs w:val="18"/>
          </w:rPr>
          <w:t>currencyConverterForm.get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toCurrency</w:t>
        </w:r>
        <w:proofErr w:type="spellEnd"/>
        <w:r>
          <w:rPr>
            <w:rFonts w:ascii="Courier New" w:hAnsi="Courier New" w:cs="Courier New"/>
            <w:color w:val="000000"/>
            <w:sz w:val="18"/>
            <w:szCs w:val="18"/>
          </w:rPr>
          <w:t xml:space="preserve">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xml:space="preserve">return </w:t>
        </w:r>
        <w:proofErr w:type="spellStart"/>
        <w:r>
          <w:rPr>
            <w:rFonts w:ascii="Courier New" w:hAnsi="Courier New" w:cs="Courier New"/>
            <w:color w:val="000000"/>
            <w:sz w:val="18"/>
            <w:szCs w:val="18"/>
          </w:rPr>
          <w:t>mapping.findForward</w:t>
        </w:r>
        <w:proofErr w:type="spellEnd"/>
        <w:r>
          <w:rPr>
            <w:rFonts w:ascii="Courier New" w:hAnsi="Courier New" w:cs="Courier New"/>
            <w:color w:val="000000"/>
            <w:sz w:val="18"/>
            <w:szCs w:val="18"/>
          </w:rPr>
          <w:t>("success");</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Verdana" w:hAnsi="Verdana"/>
            <w:color w:val="000000"/>
            <w:sz w:val="18"/>
            <w:szCs w:val="18"/>
          </w:rPr>
          <w:br/>
          <w:t>In the JSP page</w:t>
        </w:r>
      </w:ins>
    </w:p>
    <w:p w:rsidR="00CB3A31" w:rsidRDefault="00CB3A31" w:rsidP="00CB3A31">
      <w:pPr>
        <w:rPr>
          <w:ins w:id="330" w:author="Unknown"/>
          <w:rFonts w:ascii="Trebuchet MS" w:hAnsi="Trebuchet MS"/>
          <w:color w:val="000000"/>
        </w:rPr>
      </w:pPr>
      <w:ins w:id="331" w:author="Unknown">
        <w:r>
          <w:rPr>
            <w:rFonts w:ascii="Verdana" w:hAnsi="Verdana"/>
            <w:color w:val="000000"/>
            <w:sz w:val="18"/>
            <w:szCs w:val="18"/>
          </w:rPr>
          <w:br/>
        </w:r>
        <w:r>
          <w:rPr>
            <w:rFonts w:ascii="Courier New" w:hAnsi="Courier New" w:cs="Courier New"/>
            <w:color w:val="000000"/>
            <w:sz w:val="18"/>
            <w:szCs w:val="18"/>
          </w:rPr>
          <w:t>&lt;</w:t>
        </w:r>
        <w:proofErr w:type="spellStart"/>
        <w:r>
          <w:rPr>
            <w:rFonts w:ascii="Courier New" w:hAnsi="Courier New" w:cs="Courier New"/>
            <w:color w:val="000000"/>
            <w:sz w:val="18"/>
            <w:szCs w:val="18"/>
          </w:rPr>
          <w:t>html</w:t>
        </w:r>
        <w:proofErr w:type="gramStart"/>
        <w:r>
          <w:rPr>
            <w:rFonts w:ascii="Courier New" w:hAnsi="Courier New" w:cs="Courier New"/>
            <w:color w:val="000000"/>
            <w:sz w:val="18"/>
            <w:szCs w:val="18"/>
          </w:rPr>
          <w:t>:text</w:t>
        </w:r>
        <w:proofErr w:type="spellEnd"/>
        <w:proofErr w:type="gramEnd"/>
        <w:r>
          <w:rPr>
            <w:rFonts w:ascii="Courier New" w:hAnsi="Courier New" w:cs="Courier New"/>
            <w:color w:val="000000"/>
            <w:sz w:val="18"/>
            <w:szCs w:val="18"/>
          </w:rPr>
          <w:t xml:space="preserve"> property=" </w:t>
        </w:r>
        <w:proofErr w:type="spellStart"/>
        <w:r>
          <w:rPr>
            <w:rFonts w:ascii="Courier New" w:hAnsi="Courier New" w:cs="Courier New"/>
            <w:color w:val="000000"/>
            <w:sz w:val="18"/>
            <w:szCs w:val="18"/>
          </w:rPr>
          <w:t>fromCurrency</w:t>
        </w:r>
        <w:proofErr w:type="spellEnd"/>
        <w:r>
          <w:rPr>
            <w:rFonts w:ascii="Courier New" w:hAnsi="Courier New" w:cs="Courier New"/>
            <w:color w:val="000000"/>
            <w:sz w:val="18"/>
            <w:szCs w:val="18"/>
          </w:rPr>
          <w:t xml:space="preserve"> " size="30" </w:t>
        </w:r>
        <w:proofErr w:type="spellStart"/>
        <w:r>
          <w:rPr>
            <w:rFonts w:ascii="Courier New" w:hAnsi="Courier New" w:cs="Courier New"/>
            <w:color w:val="000000"/>
            <w:sz w:val="18"/>
            <w:szCs w:val="18"/>
          </w:rPr>
          <w:t>maxlength</w:t>
        </w:r>
        <w:proofErr w:type="spellEnd"/>
        <w:r>
          <w:rPr>
            <w:rFonts w:ascii="Courier New" w:hAnsi="Courier New" w:cs="Courier New"/>
            <w:color w:val="000000"/>
            <w:sz w:val="18"/>
            <w:szCs w:val="18"/>
          </w:rPr>
          <w:t>="30"/&gt;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&lt;</w:t>
        </w:r>
        <w:proofErr w:type="spellStart"/>
        <w:r>
          <w:rPr>
            <w:rFonts w:ascii="Courier New" w:hAnsi="Courier New" w:cs="Courier New"/>
            <w:color w:val="000000"/>
            <w:sz w:val="18"/>
            <w:szCs w:val="18"/>
          </w:rPr>
          <w:t>html:text</w:t>
        </w:r>
        <w:proofErr w:type="spellEnd"/>
        <w:r>
          <w:rPr>
            <w:rFonts w:ascii="Courier New" w:hAnsi="Courier New" w:cs="Courier New"/>
            <w:color w:val="000000"/>
            <w:sz w:val="18"/>
            <w:szCs w:val="18"/>
          </w:rPr>
          <w:t xml:space="preserve"> property=" </w:t>
        </w:r>
        <w:proofErr w:type="spellStart"/>
        <w:r>
          <w:rPr>
            <w:rFonts w:ascii="Courier New" w:hAnsi="Courier New" w:cs="Courier New"/>
            <w:color w:val="000000"/>
            <w:sz w:val="18"/>
            <w:szCs w:val="18"/>
          </w:rPr>
          <w:t>toCurrency</w:t>
        </w:r>
        <w:proofErr w:type="spellEnd"/>
        <w:r>
          <w:rPr>
            <w:rFonts w:ascii="Courier New" w:hAnsi="Courier New" w:cs="Courier New"/>
            <w:color w:val="000000"/>
            <w:sz w:val="18"/>
            <w:szCs w:val="18"/>
          </w:rPr>
          <w:t xml:space="preserve"> " size="30" </w:t>
        </w:r>
        <w:proofErr w:type="spellStart"/>
        <w:r>
          <w:rPr>
            <w:rFonts w:ascii="Courier New" w:hAnsi="Courier New" w:cs="Courier New"/>
            <w:color w:val="000000"/>
            <w:sz w:val="18"/>
            <w:szCs w:val="18"/>
          </w:rPr>
          <w:t>maxlength</w:t>
        </w:r>
        <w:proofErr w:type="spellEnd"/>
        <w:r>
          <w:rPr>
            <w:rFonts w:ascii="Courier New" w:hAnsi="Courier New" w:cs="Courier New"/>
            <w:color w:val="000000"/>
            <w:sz w:val="18"/>
            <w:szCs w:val="18"/>
          </w:rPr>
          <w:t>="30"/&gt;</w:t>
        </w:r>
      </w:ins>
    </w:p>
    <w:p w:rsidR="00CB3A31" w:rsidRDefault="00CB3A31" w:rsidP="00CB3A31">
      <w:pPr>
        <w:rPr>
          <w:ins w:id="332" w:author="Unknown"/>
          <w:rFonts w:ascii="Trebuchet MS" w:hAnsi="Trebuchet MS"/>
          <w:color w:val="000000"/>
        </w:rPr>
      </w:pPr>
    </w:p>
    <w:p w:rsidR="00CB3A31" w:rsidRDefault="00CB3A31" w:rsidP="00CB3A31">
      <w:pPr>
        <w:rPr>
          <w:ins w:id="333" w:author="Unknown"/>
          <w:rFonts w:ascii="Trebuchet MS" w:hAnsi="Trebuchet MS"/>
          <w:color w:val="000000"/>
        </w:rPr>
      </w:pPr>
    </w:p>
    <w:p w:rsidR="00CB3A31" w:rsidRDefault="00CB3A31" w:rsidP="00CB3A31">
      <w:pPr>
        <w:rPr>
          <w:ins w:id="334" w:author="Unknown"/>
          <w:rFonts w:ascii="Trebuchet MS" w:hAnsi="Trebuchet MS"/>
          <w:color w:val="000000"/>
        </w:rPr>
      </w:pPr>
      <w:ins w:id="335" w:author="Unknown">
        <w:r>
          <w:rPr>
            <w:rFonts w:ascii="Verdana" w:hAnsi="Verdana"/>
            <w:b/>
            <w:bCs/>
            <w:color w:val="000000"/>
            <w:sz w:val="18"/>
            <w:szCs w:val="18"/>
          </w:rPr>
          <w:t>Question 7: what the Validate () and reset () method does?</w:t>
        </w:r>
      </w:ins>
    </w:p>
    <w:p w:rsidR="00CB3A31" w:rsidRDefault="00CB3A31" w:rsidP="00CB3A31">
      <w:pPr>
        <w:rPr>
          <w:ins w:id="336" w:author="Unknown"/>
          <w:rFonts w:ascii="Trebuchet MS" w:hAnsi="Trebuchet MS"/>
          <w:color w:val="000000"/>
        </w:rPr>
      </w:pPr>
    </w:p>
    <w:p w:rsidR="00CB3A31" w:rsidRDefault="00CB3A31" w:rsidP="00CB3A31">
      <w:pPr>
        <w:rPr>
          <w:ins w:id="337" w:author="Unknown"/>
          <w:rFonts w:ascii="Trebuchet MS" w:hAnsi="Trebuchet MS"/>
          <w:color w:val="000000"/>
        </w:rPr>
      </w:pPr>
      <w:proofErr w:type="spellStart"/>
      <w:ins w:id="338" w:author="Unknown">
        <w:r>
          <w:rPr>
            <w:rFonts w:ascii="Verdana" w:hAnsi="Verdana"/>
            <w:color w:val="000000"/>
            <w:sz w:val="18"/>
            <w:szCs w:val="18"/>
          </w:rPr>
          <w:t>Ans</w:t>
        </w:r>
        <w:proofErr w:type="spellEnd"/>
        <w:r>
          <w:rPr>
            <w:rFonts w:ascii="Verdana" w:hAnsi="Verdana"/>
            <w:color w:val="000000"/>
            <w:sz w:val="18"/>
            <w:szCs w:val="18"/>
          </w:rPr>
          <w:t xml:space="preserve">: This is one of my personal favorite Struts interview questions. </w:t>
        </w:r>
        <w:proofErr w:type="gramStart"/>
        <w:r>
          <w:rPr>
            <w:rFonts w:ascii="Verdana" w:hAnsi="Verdana"/>
            <w:color w:val="000000"/>
            <w:sz w:val="18"/>
            <w:szCs w:val="18"/>
          </w:rPr>
          <w:t>validate(</w:t>
        </w:r>
        <w:proofErr w:type="gramEnd"/>
        <w:r>
          <w:rPr>
            <w:rFonts w:ascii="Verdana" w:hAnsi="Verdana"/>
            <w:color w:val="000000"/>
            <w:sz w:val="18"/>
            <w:szCs w:val="18"/>
          </w:rPr>
          <w:t xml:space="preserve">): validate method is Used to validate properties after they have been populated, and this , method is  Called before </w:t>
        </w:r>
        <w:proofErr w:type="spellStart"/>
        <w:r>
          <w:rPr>
            <w:rFonts w:ascii="Verdana" w:hAnsi="Verdana"/>
            <w:color w:val="000000"/>
            <w:sz w:val="18"/>
            <w:szCs w:val="18"/>
          </w:rPr>
          <w:t>FormBean</w:t>
        </w:r>
        <w:proofErr w:type="spellEnd"/>
        <w:r>
          <w:rPr>
            <w:rFonts w:ascii="Verdana" w:hAnsi="Verdana"/>
            <w:color w:val="000000"/>
            <w:sz w:val="18"/>
            <w:szCs w:val="18"/>
          </w:rPr>
          <w:t xml:space="preserve"> is passed  to Action. </w:t>
        </w:r>
        <w:proofErr w:type="gramStart"/>
        <w:r>
          <w:rPr>
            <w:rFonts w:ascii="Verdana" w:hAnsi="Verdana"/>
            <w:color w:val="000000"/>
            <w:sz w:val="18"/>
            <w:szCs w:val="18"/>
          </w:rPr>
          <w:t xml:space="preserve">Returns a collection of </w:t>
        </w:r>
        <w:proofErr w:type="spellStart"/>
        <w:r>
          <w:rPr>
            <w:rFonts w:ascii="Verdana" w:hAnsi="Verdana"/>
            <w:color w:val="000000"/>
            <w:sz w:val="18"/>
            <w:szCs w:val="18"/>
          </w:rPr>
          <w:t>ActionError</w:t>
        </w:r>
        <w:proofErr w:type="spellEnd"/>
        <w:r>
          <w:rPr>
            <w:rFonts w:ascii="Verdana" w:hAnsi="Verdana"/>
            <w:color w:val="000000"/>
            <w:sz w:val="18"/>
            <w:szCs w:val="18"/>
          </w:rPr>
          <w:t xml:space="preserve"> as </w:t>
        </w:r>
        <w:proofErr w:type="spellStart"/>
        <w:r>
          <w:rPr>
            <w:rFonts w:ascii="Verdana" w:hAnsi="Verdana"/>
            <w:color w:val="000000"/>
            <w:sz w:val="18"/>
            <w:szCs w:val="18"/>
          </w:rPr>
          <w:t>ActionErrors</w:t>
        </w:r>
        <w:proofErr w:type="spellEnd"/>
        <w:r>
          <w:rPr>
            <w:rFonts w:ascii="Verdana" w:hAnsi="Verdana"/>
            <w:color w:val="000000"/>
            <w:sz w:val="18"/>
            <w:szCs w:val="18"/>
          </w:rPr>
          <w:t>.</w:t>
        </w:r>
        <w:proofErr w:type="gramEnd"/>
        <w:r>
          <w:rPr>
            <w:rFonts w:ascii="Verdana" w:hAnsi="Verdana"/>
            <w:color w:val="000000"/>
            <w:sz w:val="18"/>
            <w:szCs w:val="18"/>
          </w:rPr>
          <w:t xml:space="preserve"> Following is the method signature for the </w:t>
        </w:r>
        <w:proofErr w:type="gramStart"/>
        <w:r>
          <w:rPr>
            <w:rFonts w:ascii="Verdana" w:hAnsi="Verdana"/>
            <w:color w:val="000000"/>
            <w:sz w:val="18"/>
            <w:szCs w:val="18"/>
          </w:rPr>
          <w:t>validate(</w:t>
        </w:r>
        <w:proofErr w:type="gramEnd"/>
        <w:r>
          <w:rPr>
            <w:rFonts w:ascii="Verdana" w:hAnsi="Verdana"/>
            <w:color w:val="000000"/>
            <w:sz w:val="18"/>
            <w:szCs w:val="18"/>
          </w:rPr>
          <w:t>) method.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Courier New" w:hAnsi="Courier New" w:cs="Courier New"/>
            <w:color w:val="000000"/>
            <w:sz w:val="18"/>
            <w:szCs w:val="18"/>
          </w:rPr>
          <w:t xml:space="preserve">public </w:t>
        </w:r>
        <w:proofErr w:type="spellStart"/>
        <w:r>
          <w:rPr>
            <w:rFonts w:ascii="Courier New" w:hAnsi="Courier New" w:cs="Courier New"/>
            <w:color w:val="000000"/>
            <w:sz w:val="18"/>
            <w:szCs w:val="18"/>
          </w:rPr>
          <w:t>ActionErrors</w:t>
        </w:r>
        <w:proofErr w:type="spellEnd"/>
        <w:r>
          <w:rPr>
            <w:rFonts w:ascii="Courier New" w:hAnsi="Courier New" w:cs="Courier New"/>
            <w:color w:val="000000"/>
            <w:sz w:val="18"/>
            <w:szCs w:val="18"/>
          </w:rPr>
          <w:t xml:space="preserve"> validate(</w:t>
        </w:r>
        <w:proofErr w:type="spellStart"/>
        <w:r>
          <w:rPr>
            <w:rFonts w:ascii="Courier New" w:hAnsi="Courier New" w:cs="Courier New"/>
            <w:color w:val="000000"/>
            <w:sz w:val="18"/>
            <w:szCs w:val="18"/>
          </w:rPr>
          <w:t>ActionMapping</w:t>
        </w:r>
        <w:proofErr w:type="spellEnd"/>
        <w:r>
          <w:rPr>
            <w:rFonts w:ascii="Courier New" w:hAnsi="Courier New" w:cs="Courier New"/>
            <w:color w:val="000000"/>
            <w:sz w:val="18"/>
            <w:szCs w:val="18"/>
          </w:rPr>
          <w:t xml:space="preserve"> mapping, </w:t>
        </w:r>
        <w:proofErr w:type="spellStart"/>
        <w:r>
          <w:rPr>
            <w:rFonts w:ascii="Courier New" w:hAnsi="Courier New" w:cs="Courier New"/>
            <w:color w:val="000000"/>
            <w:sz w:val="18"/>
            <w:szCs w:val="18"/>
          </w:rPr>
          <w:t>HttpServletRequest</w:t>
        </w:r>
        <w:proofErr w:type="spellEnd"/>
        <w:r>
          <w:rPr>
            <w:rFonts w:ascii="Courier New" w:hAnsi="Courier New" w:cs="Courier New"/>
            <w:color w:val="000000"/>
            <w:sz w:val="18"/>
            <w:szCs w:val="18"/>
          </w:rPr>
          <w:t xml:space="preserve"> request)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proofErr w:type="spellStart"/>
        <w:r>
          <w:rPr>
            <w:rFonts w:ascii="Courier New" w:hAnsi="Courier New" w:cs="Courier New"/>
            <w:color w:val="000000"/>
            <w:sz w:val="18"/>
            <w:szCs w:val="18"/>
          </w:rPr>
          <w:t>ActionErrors</w:t>
        </w:r>
        <w:proofErr w:type="spellEnd"/>
        <w:r>
          <w:rPr>
            <w:rFonts w:ascii="Courier New" w:hAnsi="Courier New" w:cs="Courier New"/>
            <w:color w:val="000000"/>
            <w:sz w:val="18"/>
            <w:szCs w:val="18"/>
          </w:rPr>
          <w:t xml:space="preserve"> errors = new </w:t>
        </w:r>
        <w:proofErr w:type="spellStart"/>
        <w:r>
          <w:rPr>
            <w:rFonts w:ascii="Courier New" w:hAnsi="Courier New" w:cs="Courier New"/>
            <w:color w:val="000000"/>
            <w:sz w:val="18"/>
            <w:szCs w:val="18"/>
          </w:rPr>
          <w:t>ActionErrors</w:t>
        </w:r>
        <w:proofErr w:type="spell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xml:space="preserve">if ( </w:t>
        </w:r>
        <w:proofErr w:type="spellStart"/>
        <w:r>
          <w:rPr>
            <w:rFonts w:ascii="Courier New" w:hAnsi="Courier New" w:cs="Courier New"/>
            <w:color w:val="000000"/>
            <w:sz w:val="18"/>
            <w:szCs w:val="18"/>
          </w:rPr>
          <w:t>StringUtils.isNullOrEmpty</w:t>
        </w:r>
        <w:proofErr w:type="spellEnd"/>
        <w:r>
          <w:rPr>
            <w:rFonts w:ascii="Courier New" w:hAnsi="Courier New" w:cs="Courier New"/>
            <w:color w:val="000000"/>
            <w:sz w:val="18"/>
            <w:szCs w:val="18"/>
          </w:rPr>
          <w:t xml:space="preserve">(username) &amp;&amp; </w:t>
        </w:r>
        <w:proofErr w:type="spellStart"/>
        <w:r>
          <w:rPr>
            <w:rFonts w:ascii="Courier New" w:hAnsi="Courier New" w:cs="Courier New"/>
            <w:color w:val="000000"/>
            <w:sz w:val="18"/>
            <w:szCs w:val="18"/>
          </w:rPr>
          <w:t>StringUtils.isNullOrEmpty</w:t>
        </w:r>
        <w:proofErr w:type="spellEnd"/>
        <w:r>
          <w:rPr>
            <w:rFonts w:ascii="Courier New" w:hAnsi="Courier New" w:cs="Courier New"/>
            <w:color w:val="000000"/>
            <w:sz w:val="18"/>
            <w:szCs w:val="18"/>
          </w:rPr>
          <w:t>(password)){</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errors.add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ActionErrors.GLOBAL_ERROR</w:t>
        </w:r>
        <w:proofErr w:type="spellEnd"/>
        <w:r>
          <w:rPr>
            <w:rFonts w:ascii="Courier New" w:hAnsi="Courier New" w:cs="Courier New"/>
            <w:color w:val="000000"/>
            <w:sz w:val="18"/>
            <w:szCs w:val="18"/>
          </w:rPr>
          <w:t xml:space="preserve">, new </w:t>
        </w:r>
        <w:proofErr w:type="spellStart"/>
        <w:r>
          <w:rPr>
            <w:rFonts w:ascii="Courier New" w:hAnsi="Courier New" w:cs="Courier New"/>
            <w:color w:val="000000"/>
            <w:sz w:val="18"/>
            <w:szCs w:val="18"/>
          </w:rPr>
          <w:t>ActionError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error.usernamepassword.required</w:t>
        </w:r>
        <w:proofErr w:type="spell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0000"/>
            <w:sz w:val="18"/>
            <w:szCs w:val="18"/>
          </w:rPr>
          <w:lastRenderedPageBreak/>
          <w:t>return errors;</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w:t>
        </w:r>
      </w:ins>
    </w:p>
    <w:p w:rsidR="00CB3A31" w:rsidRDefault="00CB3A31" w:rsidP="00CB3A31">
      <w:pPr>
        <w:rPr>
          <w:ins w:id="339" w:author="Unknown"/>
          <w:rFonts w:ascii="Trebuchet MS" w:hAnsi="Trebuchet MS"/>
          <w:color w:val="000000"/>
        </w:rPr>
      </w:pPr>
    </w:p>
    <w:p w:rsidR="00CB3A31" w:rsidRDefault="00CB3A31" w:rsidP="00CB3A31">
      <w:pPr>
        <w:rPr>
          <w:ins w:id="340" w:author="Unknown"/>
          <w:rFonts w:ascii="Trebuchet MS" w:hAnsi="Trebuchet MS"/>
          <w:color w:val="000000"/>
        </w:rPr>
      </w:pPr>
      <w:proofErr w:type="gramStart"/>
      <w:ins w:id="341" w:author="Unknown">
        <w:r>
          <w:rPr>
            <w:rFonts w:ascii="Verdana" w:hAnsi="Verdana"/>
            <w:b/>
            <w:bCs/>
            <w:color w:val="000000"/>
            <w:sz w:val="18"/>
            <w:szCs w:val="18"/>
          </w:rPr>
          <w:t>reset(</w:t>
        </w:r>
        <w:proofErr w:type="gramEnd"/>
        <w:r>
          <w:rPr>
            <w:rFonts w:ascii="Verdana" w:hAnsi="Verdana"/>
            <w:b/>
            <w:bCs/>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 xml:space="preserve">reset() method is called by Struts Framework with each request that uses the defined </w:t>
        </w:r>
        <w:proofErr w:type="spellStart"/>
        <w:r>
          <w:rPr>
            <w:rFonts w:ascii="Verdana" w:hAnsi="Verdana"/>
            <w:color w:val="000000"/>
            <w:sz w:val="18"/>
            <w:szCs w:val="18"/>
          </w:rPr>
          <w:t>ActionForm</w:t>
        </w:r>
        <w:proofErr w:type="spellEnd"/>
        <w:r>
          <w:rPr>
            <w:rFonts w:ascii="Verdana" w:hAnsi="Verdana"/>
            <w:color w:val="000000"/>
            <w:sz w:val="18"/>
            <w:szCs w:val="18"/>
          </w:rPr>
          <w:t xml:space="preserve">. The purpose of this method is to reset all of the </w:t>
        </w:r>
        <w:proofErr w:type="spellStart"/>
        <w:r>
          <w:rPr>
            <w:rFonts w:ascii="Verdana" w:hAnsi="Verdana"/>
            <w:color w:val="000000"/>
            <w:sz w:val="18"/>
            <w:szCs w:val="18"/>
          </w:rPr>
          <w:t>ActionForm's</w:t>
        </w:r>
        <w:proofErr w:type="spellEnd"/>
        <w:r>
          <w:rPr>
            <w:rFonts w:ascii="Verdana" w:hAnsi="Verdana"/>
            <w:color w:val="000000"/>
            <w:sz w:val="18"/>
            <w:szCs w:val="18"/>
          </w:rPr>
          <w:t xml:space="preserve"> data members prior to the new request values being set.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roofErr w:type="gramStart"/>
        <w:r>
          <w:rPr>
            <w:rFonts w:ascii="Verdana" w:hAnsi="Verdana"/>
            <w:color w:val="000000"/>
            <w:sz w:val="18"/>
            <w:szCs w:val="18"/>
          </w:rPr>
          <w:t>Example :</w:t>
        </w:r>
        <w:proofErr w:type="gramEnd"/>
        <w:r>
          <w:rPr>
            <w:rStyle w:val="apple-converted-space"/>
            <w:rFonts w:ascii="Verdana" w:hAnsi="Verdana"/>
            <w:color w:val="000000"/>
            <w:sz w:val="18"/>
            <w:szCs w:val="18"/>
          </w:rPr>
          <w:t> </w:t>
        </w:r>
        <w:r>
          <w:rPr>
            <w:rFonts w:ascii="Verdana" w:hAnsi="Verdana"/>
            <w:color w:val="000000"/>
            <w:sz w:val="18"/>
            <w:szCs w:val="18"/>
          </w:rPr>
          <w:br/>
        </w:r>
        <w:r>
          <w:rPr>
            <w:rFonts w:ascii="Courier New" w:hAnsi="Courier New" w:cs="Courier New"/>
            <w:color w:val="000000"/>
            <w:sz w:val="18"/>
            <w:szCs w:val="18"/>
          </w:rPr>
          <w:t>public void reset(</w:t>
        </w:r>
        <w:proofErr w:type="spellStart"/>
        <w:r>
          <w:rPr>
            <w:rFonts w:ascii="Courier New" w:hAnsi="Courier New" w:cs="Courier New"/>
            <w:color w:val="000000"/>
            <w:sz w:val="18"/>
            <w:szCs w:val="18"/>
          </w:rPr>
          <w:t>ActionMapping</w:t>
        </w:r>
        <w:proofErr w:type="spellEnd"/>
        <w:r>
          <w:rPr>
            <w:rFonts w:ascii="Courier New" w:hAnsi="Courier New" w:cs="Courier New"/>
            <w:color w:val="000000"/>
            <w:sz w:val="18"/>
            <w:szCs w:val="18"/>
          </w:rPr>
          <w:t xml:space="preserve"> mapping, </w:t>
        </w:r>
        <w:proofErr w:type="spellStart"/>
        <w:r>
          <w:rPr>
            <w:rFonts w:ascii="Courier New" w:hAnsi="Courier New" w:cs="Courier New"/>
            <w:color w:val="000000"/>
            <w:sz w:val="18"/>
            <w:szCs w:val="18"/>
          </w:rPr>
          <w:t>HttpServletRequest</w:t>
        </w:r>
        <w:proofErr w:type="spellEnd"/>
        <w:r>
          <w:rPr>
            <w:rFonts w:ascii="Courier New" w:hAnsi="Courier New" w:cs="Courier New"/>
            <w:color w:val="000000"/>
            <w:sz w:val="18"/>
            <w:szCs w:val="18"/>
          </w:rPr>
          <w:t xml:space="preserve"> request)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proofErr w:type="spellStart"/>
        <w:r>
          <w:rPr>
            <w:rFonts w:ascii="Courier New" w:hAnsi="Courier New" w:cs="Courier New"/>
            <w:color w:val="000000"/>
            <w:sz w:val="18"/>
            <w:szCs w:val="18"/>
          </w:rPr>
          <w:t>this.password</w:t>
        </w:r>
        <w:proofErr w:type="spellEnd"/>
        <w:r>
          <w:rPr>
            <w:rFonts w:ascii="Courier New" w:hAnsi="Courier New" w:cs="Courier New"/>
            <w:color w:val="000000"/>
            <w:sz w:val="18"/>
            <w:szCs w:val="18"/>
          </w:rPr>
          <w:t xml:space="preserve"> = null;</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proofErr w:type="spellStart"/>
        <w:r>
          <w:rPr>
            <w:rFonts w:ascii="Courier New" w:hAnsi="Courier New" w:cs="Courier New"/>
            <w:color w:val="000000"/>
            <w:sz w:val="18"/>
            <w:szCs w:val="18"/>
          </w:rPr>
          <w:t>this.username</w:t>
        </w:r>
        <w:proofErr w:type="spellEnd"/>
        <w:r>
          <w:rPr>
            <w:rFonts w:ascii="Courier New" w:hAnsi="Courier New" w:cs="Courier New"/>
            <w:color w:val="000000"/>
            <w:sz w:val="18"/>
            <w:szCs w:val="18"/>
          </w:rPr>
          <w:t xml:space="preserve"> = null;</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Verdana" w:hAnsi="Verdana"/>
            <w:color w:val="000000"/>
            <w:sz w:val="18"/>
            <w:szCs w:val="18"/>
          </w:rPr>
          <w:br/>
          <w:t>Set null for every request.</w:t>
        </w:r>
      </w:ins>
    </w:p>
    <w:p w:rsidR="00CB3A31" w:rsidRDefault="00CB3A31" w:rsidP="00CB3A31">
      <w:pPr>
        <w:rPr>
          <w:ins w:id="342" w:author="Unknown"/>
          <w:rFonts w:ascii="Trebuchet MS" w:hAnsi="Trebuchet MS"/>
          <w:color w:val="000000"/>
        </w:rPr>
      </w:pPr>
    </w:p>
    <w:p w:rsidR="00CB3A31" w:rsidRDefault="00CB3A31" w:rsidP="00CB3A31">
      <w:pPr>
        <w:rPr>
          <w:ins w:id="343" w:author="Unknown"/>
          <w:rFonts w:ascii="Trebuchet MS" w:hAnsi="Trebuchet MS"/>
          <w:color w:val="000000"/>
        </w:rPr>
      </w:pPr>
      <w:ins w:id="344" w:author="Unknown">
        <w:r>
          <w:rPr>
            <w:rFonts w:ascii="Verdana" w:hAnsi="Verdana"/>
            <w:b/>
            <w:bCs/>
            <w:color w:val="000000"/>
            <w:sz w:val="18"/>
            <w:szCs w:val="18"/>
          </w:rPr>
          <w:t>Question 8: How you will make available any Message Resources Definitions file to the Struts Framework Environment?</w:t>
        </w:r>
      </w:ins>
    </w:p>
    <w:p w:rsidR="00CB3A31" w:rsidRDefault="00CB3A31" w:rsidP="00CB3A31">
      <w:pPr>
        <w:rPr>
          <w:ins w:id="345" w:author="Unknown"/>
          <w:rFonts w:ascii="Trebuchet MS" w:hAnsi="Trebuchet MS"/>
          <w:color w:val="000000"/>
        </w:rPr>
      </w:pPr>
    </w:p>
    <w:p w:rsidR="00CB3A31" w:rsidRDefault="00CB3A31" w:rsidP="00CB3A31">
      <w:pPr>
        <w:rPr>
          <w:ins w:id="346" w:author="Unknown"/>
          <w:rFonts w:ascii="Trebuchet MS" w:hAnsi="Trebuchet MS"/>
          <w:color w:val="000000"/>
        </w:rPr>
      </w:pPr>
      <w:proofErr w:type="spellStart"/>
      <w:ins w:id="347" w:author="Unknown">
        <w:r>
          <w:rPr>
            <w:rFonts w:ascii="Verdana" w:hAnsi="Verdana"/>
            <w:color w:val="000000"/>
            <w:sz w:val="18"/>
            <w:szCs w:val="18"/>
          </w:rPr>
          <w:t>Ans</w:t>
        </w:r>
        <w:proofErr w:type="spellEnd"/>
        <w:r>
          <w:rPr>
            <w:rFonts w:ascii="Verdana" w:hAnsi="Verdana"/>
            <w:color w:val="000000"/>
            <w:sz w:val="18"/>
            <w:szCs w:val="18"/>
          </w:rPr>
          <w:t xml:space="preserve">: Message Resources Definitions file are simple .properties files and these files contain the messages that can be used in the struts project. Message Resources Definitions files can be added to the struts-config.xml file through &lt; message-resources / &gt; tag. Example: &lt; message-resources parameter= </w:t>
        </w:r>
        <w:proofErr w:type="spellStart"/>
        <w:r>
          <w:rPr>
            <w:rFonts w:ascii="Verdana" w:hAnsi="Verdana"/>
            <w:color w:val="000000"/>
            <w:sz w:val="18"/>
            <w:szCs w:val="18"/>
          </w:rPr>
          <w:t>MessageResources</w:t>
        </w:r>
        <w:proofErr w:type="spellEnd"/>
        <w:r>
          <w:rPr>
            <w:rFonts w:ascii="Verdana" w:hAnsi="Verdana"/>
            <w:color w:val="000000"/>
            <w:sz w:val="18"/>
            <w:szCs w:val="18"/>
          </w:rPr>
          <w:t xml:space="preserve"> / &gt;</w:t>
        </w:r>
      </w:ins>
    </w:p>
    <w:p w:rsidR="00CB3A31" w:rsidRDefault="00CB3A31" w:rsidP="00CB3A31">
      <w:pPr>
        <w:rPr>
          <w:ins w:id="348" w:author="Unknown"/>
          <w:rFonts w:ascii="Trebuchet MS" w:hAnsi="Trebuchet MS"/>
          <w:color w:val="000000"/>
        </w:rPr>
      </w:pPr>
    </w:p>
    <w:p w:rsidR="00CB3A31" w:rsidRDefault="00CB3A31" w:rsidP="00CB3A31">
      <w:pPr>
        <w:rPr>
          <w:ins w:id="349" w:author="Unknown"/>
          <w:rFonts w:ascii="Trebuchet MS" w:hAnsi="Trebuchet MS"/>
          <w:color w:val="000000"/>
        </w:rPr>
      </w:pPr>
      <w:ins w:id="350" w:author="Unknown">
        <w:r>
          <w:rPr>
            <w:rFonts w:ascii="Verdana" w:hAnsi="Verdana"/>
            <w:color w:val="000000"/>
            <w:sz w:val="18"/>
            <w:szCs w:val="18"/>
          </w:rPr>
          <w:t>Message resource definition files can available to the struts environment in two ways</w:t>
        </w:r>
        <w:r>
          <w:rPr>
            <w:rStyle w:val="apple-converted-space"/>
            <w:rFonts w:ascii="Verdana" w:hAnsi="Verdana"/>
            <w:color w:val="000000"/>
            <w:sz w:val="18"/>
            <w:szCs w:val="18"/>
          </w:rPr>
          <w:t> </w:t>
        </w:r>
        <w:r>
          <w:rPr>
            <w:rFonts w:ascii="Verdana" w:hAnsi="Verdana"/>
            <w:color w:val="000000"/>
            <w:sz w:val="18"/>
            <w:szCs w:val="18"/>
          </w:rPr>
          <w:br/>
          <w:t xml:space="preserve">1. </w:t>
        </w:r>
        <w:proofErr w:type="gramStart"/>
        <w:r>
          <w:rPr>
            <w:rFonts w:ascii="Verdana" w:hAnsi="Verdana"/>
            <w:color w:val="000000"/>
            <w:sz w:val="18"/>
            <w:szCs w:val="18"/>
          </w:rPr>
          <w:t>using</w:t>
        </w:r>
        <w:proofErr w:type="gramEnd"/>
        <w:r>
          <w:rPr>
            <w:rFonts w:ascii="Verdana" w:hAnsi="Verdana"/>
            <w:color w:val="000000"/>
            <w:sz w:val="18"/>
            <w:szCs w:val="18"/>
          </w:rPr>
          <w:t xml:space="preserve"> web.xml as</w:t>
        </w:r>
        <w:r>
          <w:rPr>
            <w:rFonts w:ascii="Verdana" w:hAnsi="Verdana"/>
            <w:color w:val="000000"/>
            <w:sz w:val="18"/>
            <w:szCs w:val="18"/>
          </w:rPr>
          <w:br/>
          <w:t>&lt;servlet&gt;</w:t>
        </w:r>
        <w:r>
          <w:rPr>
            <w:rFonts w:ascii="Verdana" w:hAnsi="Verdana"/>
            <w:color w:val="000000"/>
            <w:sz w:val="18"/>
            <w:szCs w:val="18"/>
          </w:rPr>
          <w:br/>
          <w:t>&lt;servlet-name&gt;action&lt;servlet-name&gt;</w:t>
        </w:r>
        <w:r>
          <w:rPr>
            <w:rFonts w:ascii="Verdana" w:hAnsi="Verdana"/>
            <w:color w:val="000000"/>
            <w:sz w:val="18"/>
            <w:szCs w:val="18"/>
          </w:rPr>
          <w:br/>
          <w:t>servlet-class&gt;org.apache.struts.action.ActionServlet&lt;servlet-class&gt;</w:t>
        </w:r>
        <w:r>
          <w:rPr>
            <w:rFonts w:ascii="Verdana" w:hAnsi="Verdana"/>
            <w:color w:val="000000"/>
            <w:sz w:val="18"/>
            <w:szCs w:val="18"/>
          </w:rPr>
          <w:br/>
          <w:t>&lt;</w:t>
        </w:r>
        <w:proofErr w:type="spellStart"/>
        <w:r>
          <w:rPr>
            <w:rFonts w:ascii="Verdana" w:hAnsi="Verdana"/>
            <w:color w:val="000000"/>
            <w:sz w:val="18"/>
            <w:szCs w:val="18"/>
          </w:rPr>
          <w:t>init-param</w:t>
        </w:r>
        <w:proofErr w:type="spellEnd"/>
        <w:r>
          <w:rPr>
            <w:rFonts w:ascii="Verdana" w:hAnsi="Verdana"/>
            <w:color w:val="000000"/>
            <w:sz w:val="18"/>
            <w:szCs w:val="18"/>
          </w:rPr>
          <w:t>&gt;</w:t>
        </w:r>
        <w:r>
          <w:rPr>
            <w:rFonts w:ascii="Verdana" w:hAnsi="Verdana"/>
            <w:color w:val="000000"/>
            <w:sz w:val="18"/>
            <w:szCs w:val="18"/>
          </w:rPr>
          <w:br/>
          <w:t>&lt;</w:t>
        </w:r>
        <w:proofErr w:type="spellStart"/>
        <w:r>
          <w:rPr>
            <w:rFonts w:ascii="Verdana" w:hAnsi="Verdana"/>
            <w:color w:val="000000"/>
            <w:sz w:val="18"/>
            <w:szCs w:val="18"/>
          </w:rPr>
          <w:t>param</w:t>
        </w:r>
        <w:proofErr w:type="spellEnd"/>
        <w:r>
          <w:rPr>
            <w:rFonts w:ascii="Verdana" w:hAnsi="Verdana"/>
            <w:color w:val="000000"/>
            <w:sz w:val="18"/>
            <w:szCs w:val="18"/>
          </w:rPr>
          <w:t>-name&gt;application&lt;</w:t>
        </w:r>
        <w:proofErr w:type="spellStart"/>
        <w:r>
          <w:rPr>
            <w:rFonts w:ascii="Verdana" w:hAnsi="Verdana"/>
            <w:color w:val="000000"/>
            <w:sz w:val="18"/>
            <w:szCs w:val="18"/>
          </w:rPr>
          <w:t>param</w:t>
        </w:r>
        <w:proofErr w:type="spellEnd"/>
        <w:r>
          <w:rPr>
            <w:rFonts w:ascii="Verdana" w:hAnsi="Verdana"/>
            <w:color w:val="000000"/>
            <w:sz w:val="18"/>
            <w:szCs w:val="18"/>
          </w:rPr>
          <w:t>-name&gt;</w:t>
        </w:r>
        <w:r>
          <w:rPr>
            <w:rFonts w:ascii="Verdana" w:hAnsi="Verdana"/>
            <w:color w:val="000000"/>
            <w:sz w:val="18"/>
            <w:szCs w:val="18"/>
          </w:rPr>
          <w:br/>
          <w:t>&lt;</w:t>
        </w:r>
        <w:proofErr w:type="spellStart"/>
        <w:r>
          <w:rPr>
            <w:rFonts w:ascii="Verdana" w:hAnsi="Verdana"/>
            <w:color w:val="000000"/>
            <w:sz w:val="18"/>
            <w:szCs w:val="18"/>
          </w:rPr>
          <w:t>param</w:t>
        </w:r>
        <w:proofErr w:type="spellEnd"/>
        <w:r>
          <w:rPr>
            <w:rFonts w:ascii="Verdana" w:hAnsi="Verdana"/>
            <w:color w:val="000000"/>
            <w:sz w:val="18"/>
            <w:szCs w:val="18"/>
          </w:rPr>
          <w:t>-value&gt;</w:t>
        </w:r>
        <w:proofErr w:type="spellStart"/>
        <w:r>
          <w:rPr>
            <w:rFonts w:ascii="Verdana" w:hAnsi="Verdana"/>
            <w:color w:val="000000"/>
            <w:sz w:val="18"/>
            <w:szCs w:val="18"/>
          </w:rPr>
          <w:t>resource.Application</w:t>
        </w:r>
        <w:proofErr w:type="spellEnd"/>
        <w:r>
          <w:rPr>
            <w:rFonts w:ascii="Verdana" w:hAnsi="Verdana"/>
            <w:color w:val="000000"/>
            <w:sz w:val="18"/>
            <w:szCs w:val="18"/>
          </w:rPr>
          <w:t>&lt;</w:t>
        </w:r>
        <w:proofErr w:type="spellStart"/>
        <w:r>
          <w:rPr>
            <w:rFonts w:ascii="Verdana" w:hAnsi="Verdana"/>
            <w:color w:val="000000"/>
            <w:sz w:val="18"/>
            <w:szCs w:val="18"/>
          </w:rPr>
          <w:t>param</w:t>
        </w:r>
        <w:proofErr w:type="spellEnd"/>
        <w:r>
          <w:rPr>
            <w:rFonts w:ascii="Verdana" w:hAnsi="Verdana"/>
            <w:color w:val="000000"/>
            <w:sz w:val="18"/>
            <w:szCs w:val="18"/>
          </w:rPr>
          <w:t>-value&gt;</w:t>
        </w:r>
        <w:r>
          <w:rPr>
            <w:rFonts w:ascii="Verdana" w:hAnsi="Verdana"/>
            <w:color w:val="000000"/>
            <w:sz w:val="18"/>
            <w:szCs w:val="18"/>
          </w:rPr>
          <w:br/>
          <w:t>&lt;/servlet&gt;</w:t>
        </w:r>
        <w:r>
          <w:rPr>
            <w:rFonts w:ascii="Verdana" w:hAnsi="Verdana"/>
            <w:color w:val="000000"/>
            <w:sz w:val="18"/>
            <w:szCs w:val="18"/>
          </w:rPr>
          <w:br/>
        </w:r>
        <w:r>
          <w:rPr>
            <w:rFonts w:ascii="Verdana" w:hAnsi="Verdana"/>
            <w:color w:val="000000"/>
            <w:sz w:val="18"/>
            <w:szCs w:val="18"/>
          </w:rPr>
          <w:br/>
          <w:t>2.</w:t>
        </w:r>
        <w:r>
          <w:rPr>
            <w:rFonts w:ascii="Verdana" w:hAnsi="Verdana"/>
            <w:color w:val="000000"/>
            <w:sz w:val="18"/>
            <w:szCs w:val="18"/>
          </w:rPr>
          <w:br/>
          <w:t>&lt;message-resource key="</w:t>
        </w:r>
        <w:proofErr w:type="spellStart"/>
        <w:r>
          <w:rPr>
            <w:rFonts w:ascii="Verdana" w:hAnsi="Verdana"/>
            <w:color w:val="000000"/>
            <w:sz w:val="18"/>
            <w:szCs w:val="18"/>
          </w:rPr>
          <w:t>myResorce</w:t>
        </w:r>
        <w:proofErr w:type="spellEnd"/>
        <w:r>
          <w:rPr>
            <w:rFonts w:ascii="Verdana" w:hAnsi="Verdana"/>
            <w:color w:val="000000"/>
            <w:sz w:val="18"/>
            <w:szCs w:val="18"/>
          </w:rPr>
          <w:t>" parameter="</w:t>
        </w:r>
        <w:proofErr w:type="spellStart"/>
        <w:r>
          <w:rPr>
            <w:rFonts w:ascii="Verdana" w:hAnsi="Verdana"/>
            <w:color w:val="000000"/>
            <w:sz w:val="18"/>
            <w:szCs w:val="18"/>
          </w:rPr>
          <w:t>resource.Application</w:t>
        </w:r>
        <w:proofErr w:type="spellEnd"/>
        <w:r>
          <w:rPr>
            <w:rFonts w:ascii="Verdana" w:hAnsi="Verdana"/>
            <w:color w:val="000000"/>
            <w:sz w:val="18"/>
            <w:szCs w:val="18"/>
          </w:rPr>
          <w:t>" null="false"&gt;</w:t>
        </w:r>
      </w:ins>
    </w:p>
    <w:p w:rsidR="00CB3A31" w:rsidRDefault="00CB3A31" w:rsidP="00CB3A31">
      <w:pPr>
        <w:rPr>
          <w:ins w:id="351" w:author="Unknown"/>
          <w:rFonts w:ascii="Trebuchet MS" w:hAnsi="Trebuchet MS"/>
          <w:color w:val="000000"/>
        </w:rPr>
      </w:pPr>
    </w:p>
    <w:p w:rsidR="00CB3A31" w:rsidRDefault="00CB3A31" w:rsidP="00CB3A31">
      <w:pPr>
        <w:rPr>
          <w:ins w:id="352" w:author="Unknown"/>
          <w:rFonts w:ascii="Trebuchet MS" w:hAnsi="Trebuchet MS"/>
          <w:color w:val="000000"/>
        </w:rPr>
      </w:pPr>
      <w:ins w:id="353" w:author="Unknown">
        <w:r>
          <w:rPr>
            <w:rFonts w:ascii="Verdana" w:hAnsi="Verdana"/>
            <w:b/>
            <w:bCs/>
            <w:color w:val="000000"/>
            <w:sz w:val="18"/>
            <w:szCs w:val="18"/>
          </w:rPr>
          <w:t>Question 9: What configuration files are used in Struts?</w:t>
        </w:r>
      </w:ins>
    </w:p>
    <w:p w:rsidR="00CB3A31" w:rsidRDefault="00CB3A31" w:rsidP="00CB3A31">
      <w:pPr>
        <w:rPr>
          <w:ins w:id="354" w:author="Unknown"/>
          <w:rFonts w:ascii="Trebuchet MS" w:hAnsi="Trebuchet MS"/>
          <w:color w:val="000000"/>
        </w:rPr>
      </w:pPr>
      <w:proofErr w:type="spellStart"/>
      <w:ins w:id="355" w:author="Unknown">
        <w:r>
          <w:rPr>
            <w:rFonts w:ascii="Verdana" w:hAnsi="Verdana"/>
            <w:b/>
            <w:bCs/>
            <w:color w:val="000000"/>
            <w:sz w:val="18"/>
            <w:szCs w:val="18"/>
          </w:rPr>
          <w:t>Ans</w:t>
        </w:r>
        <w:proofErr w:type="spellEnd"/>
        <w:r>
          <w:rPr>
            <w:rFonts w:ascii="Verdana" w:hAnsi="Verdana"/>
            <w:b/>
            <w:bCs/>
            <w:color w:val="000000"/>
            <w:sz w:val="18"/>
            <w:szCs w:val="18"/>
          </w:rPr>
          <w:t>:</w:t>
        </w:r>
        <w:r>
          <w:rPr>
            <w:rStyle w:val="apple-converted-space"/>
            <w:rFonts w:ascii="Verdana" w:hAnsi="Verdana"/>
            <w:b/>
            <w:bCs/>
            <w:color w:val="000000"/>
            <w:sz w:val="18"/>
            <w:szCs w:val="18"/>
          </w:rPr>
          <w:t> </w:t>
        </w:r>
        <w:proofErr w:type="spellStart"/>
        <w:r>
          <w:rPr>
            <w:rFonts w:ascii="Verdana" w:hAnsi="Verdana"/>
            <w:color w:val="000000"/>
            <w:sz w:val="18"/>
            <w:szCs w:val="18"/>
          </w:rPr>
          <w:t>ApplicationResources.properties</w:t>
        </w:r>
        <w:proofErr w:type="spellEnd"/>
        <w:r>
          <w:rPr>
            <w:rFonts w:ascii="Verdana" w:hAnsi="Verdana"/>
            <w:color w:val="000000"/>
            <w:sz w:val="18"/>
            <w:szCs w:val="18"/>
          </w:rPr>
          <w:t xml:space="preserve"> and struts-config.xml these two files are used to between the Controller and the Model</w:t>
        </w:r>
        <w:r>
          <w:rPr>
            <w:rFonts w:ascii="Verdana" w:hAnsi="Verdana"/>
            <w:b/>
            <w:bCs/>
            <w:color w:val="000000"/>
            <w:sz w:val="18"/>
            <w:szCs w:val="18"/>
          </w:rPr>
          <w:t>.</w:t>
        </w:r>
      </w:ins>
    </w:p>
    <w:p w:rsidR="00CB3A31" w:rsidRDefault="00CB3A31" w:rsidP="00CB3A31">
      <w:pPr>
        <w:spacing w:after="240"/>
        <w:rPr>
          <w:ins w:id="356" w:author="Unknown"/>
          <w:rFonts w:ascii="Trebuchet MS" w:hAnsi="Trebuchet MS"/>
          <w:color w:val="000000"/>
        </w:rPr>
      </w:pPr>
      <w:bookmarkStart w:id="357" w:name="_GoBack"/>
      <w:bookmarkEnd w:id="357"/>
    </w:p>
    <w:p w:rsidR="00CB3A31" w:rsidRPr="00FF79A9" w:rsidRDefault="00CB3A31" w:rsidP="00FF79A9">
      <w:pPr>
        <w:rPr>
          <w:ins w:id="358" w:author="Unknown"/>
          <w:rStyle w:val="queindex"/>
          <w:b/>
          <w:bCs/>
          <w:color w:val="414141"/>
          <w:sz w:val="20"/>
          <w:szCs w:val="20"/>
        </w:rPr>
      </w:pPr>
      <w:ins w:id="359" w:author="Unknown">
        <w:r w:rsidRPr="00FF79A9">
          <w:rPr>
            <w:rStyle w:val="queindex"/>
            <w:rFonts w:ascii="Trebuchet MS" w:hAnsi="Trebuchet MS"/>
            <w:color w:val="414141"/>
            <w:sz w:val="20"/>
            <w:szCs w:val="20"/>
          </w:rPr>
          <w:lastRenderedPageBreak/>
          <w:t>Question 10: Explain Struts work Flow?</w:t>
        </w:r>
      </w:ins>
    </w:p>
    <w:p w:rsidR="00CB3A31" w:rsidRPr="00FF79A9" w:rsidRDefault="00CB3A31" w:rsidP="00CB3A31">
      <w:pPr>
        <w:rPr>
          <w:ins w:id="360" w:author="Unknown"/>
          <w:rStyle w:val="queindex"/>
          <w:b/>
          <w:bCs/>
          <w:color w:val="414141"/>
          <w:sz w:val="20"/>
          <w:szCs w:val="20"/>
        </w:rPr>
      </w:pPr>
      <w:proofErr w:type="spellStart"/>
      <w:ins w:id="361" w:author="Unknown">
        <w:r w:rsidRPr="00FF79A9">
          <w:rPr>
            <w:rStyle w:val="queindex"/>
            <w:rFonts w:ascii="Trebuchet MS" w:hAnsi="Trebuchet MS"/>
            <w:color w:val="414141"/>
            <w:sz w:val="20"/>
            <w:szCs w:val="20"/>
          </w:rPr>
          <w:t>Ans</w:t>
        </w:r>
        <w:proofErr w:type="spellEnd"/>
        <w:r w:rsidRPr="00FF79A9">
          <w:rPr>
            <w:rStyle w:val="queindex"/>
            <w:rFonts w:ascii="Trebuchet MS" w:hAnsi="Trebuchet MS"/>
            <w:color w:val="414141"/>
            <w:sz w:val="20"/>
            <w:szCs w:val="20"/>
          </w:rPr>
          <w:t>: </w:t>
        </w:r>
        <w:r w:rsidRPr="00FF79A9">
          <w:rPr>
            <w:rStyle w:val="queindex"/>
            <w:rFonts w:ascii="Trebuchet MS" w:hAnsi="Trebuchet MS"/>
            <w:b/>
            <w:bCs/>
            <w:color w:val="414141"/>
            <w:sz w:val="20"/>
            <w:szCs w:val="20"/>
          </w:rPr>
          <w:t>Sometime this Struts interview questions asked as first questions but I recall this now </w:t>
        </w:r>
        <w:proofErr w:type="gramStart"/>
        <w:r w:rsidRPr="00FF79A9">
          <w:rPr>
            <w:rStyle w:val="queindex"/>
            <w:rFonts w:ascii="Trebuchet MS" w:hAnsi="Trebuchet MS"/>
            <w:b/>
            <w:bCs/>
            <w:color w:val="414141"/>
            <w:sz w:val="20"/>
            <w:szCs w:val="20"/>
          </w:rPr>
          <w:t>J .</w:t>
        </w:r>
        <w:proofErr w:type="gramEnd"/>
        <w:r w:rsidRPr="00FF79A9">
          <w:rPr>
            <w:rStyle w:val="queindex"/>
            <w:rFonts w:ascii="Trebuchet MS" w:hAnsi="Trebuchet MS"/>
            <w:b/>
            <w:bCs/>
            <w:color w:val="414141"/>
            <w:sz w:val="20"/>
            <w:szCs w:val="20"/>
          </w:rPr>
          <w:t xml:space="preserve"> Here is the </w:t>
        </w:r>
        <w:r w:rsidRPr="00FF79A9">
          <w:rPr>
            <w:rStyle w:val="queindex"/>
            <w:rFonts w:ascii="Trebuchet MS" w:hAnsi="Trebuchet MS"/>
            <w:color w:val="414141"/>
            <w:sz w:val="20"/>
            <w:szCs w:val="20"/>
          </w:rPr>
          <w:t>answer to this Struts interview questions</w:t>
        </w:r>
      </w:ins>
    </w:p>
    <w:p w:rsidR="00CB3A31" w:rsidRDefault="00CB3A31" w:rsidP="00CB3A31">
      <w:pPr>
        <w:jc w:val="center"/>
        <w:rPr>
          <w:ins w:id="362" w:author="Unknown"/>
          <w:rFonts w:ascii="Trebuchet MS" w:hAnsi="Trebuchet MS"/>
          <w:color w:val="000000"/>
        </w:rPr>
      </w:pPr>
      <w:r>
        <w:rPr>
          <w:rFonts w:ascii="Trebuchet MS" w:hAnsi="Trebuchet MS"/>
          <w:noProof/>
          <w:color w:val="660099"/>
        </w:rPr>
        <w:drawing>
          <wp:inline distT="0" distB="0" distL="0" distR="0">
            <wp:extent cx="3810000" cy="1619250"/>
            <wp:effectExtent l="0" t="0" r="0" b="0"/>
            <wp:docPr id="3" name="Picture 3" descr="Struts flow and architectur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ruts flow and architecture">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0" cy="1619250"/>
                    </a:xfrm>
                    <a:prstGeom prst="rect">
                      <a:avLst/>
                    </a:prstGeom>
                    <a:noFill/>
                    <a:ln>
                      <a:noFill/>
                    </a:ln>
                  </pic:spPr>
                </pic:pic>
              </a:graphicData>
            </a:graphic>
          </wp:inline>
        </w:drawing>
      </w:r>
    </w:p>
    <w:p w:rsidR="00CB3A31" w:rsidRDefault="00CB3A31" w:rsidP="00CB3A31">
      <w:pPr>
        <w:rPr>
          <w:ins w:id="363" w:author="Unknown"/>
          <w:rFonts w:ascii="Trebuchet MS" w:hAnsi="Trebuchet MS"/>
          <w:color w:val="000000"/>
        </w:rPr>
      </w:pPr>
      <w:ins w:id="364" w:author="Unknown">
        <w:r>
          <w:rPr>
            <w:rFonts w:ascii="Verdana" w:hAnsi="Verdana"/>
            <w:color w:val="000000"/>
            <w:sz w:val="18"/>
            <w:szCs w:val="18"/>
          </w:rPr>
          <w:t xml:space="preserve">1) A request comes in from a Java Server Page into the </w:t>
        </w:r>
        <w:proofErr w:type="spellStart"/>
        <w:r>
          <w:rPr>
            <w:rFonts w:ascii="Verdana" w:hAnsi="Verdana"/>
            <w:color w:val="000000"/>
            <w:sz w:val="18"/>
            <w:szCs w:val="18"/>
          </w:rPr>
          <w:t>ActionServlet</w:t>
        </w:r>
        <w:proofErr w:type="spellEnd"/>
        <w:r>
          <w:rPr>
            <w:rFonts w:ascii="Verdana" w:hAnsi="Verdana"/>
            <w:color w:val="000000"/>
            <w:sz w:val="18"/>
            <w:szCs w:val="18"/>
          </w:rPr>
          <w:t>.</w:t>
        </w:r>
      </w:ins>
    </w:p>
    <w:p w:rsidR="00CB3A31" w:rsidRDefault="00CB3A31" w:rsidP="00CB3A31">
      <w:pPr>
        <w:rPr>
          <w:ins w:id="365" w:author="Unknown"/>
          <w:rFonts w:ascii="Trebuchet MS" w:hAnsi="Trebuchet MS"/>
          <w:color w:val="000000"/>
        </w:rPr>
      </w:pPr>
      <w:ins w:id="366" w:author="Unknown">
        <w:r>
          <w:rPr>
            <w:rFonts w:ascii="Verdana" w:hAnsi="Verdana"/>
            <w:color w:val="000000"/>
            <w:sz w:val="18"/>
            <w:szCs w:val="18"/>
          </w:rPr>
          <w:t xml:space="preserve">2) The </w:t>
        </w:r>
        <w:proofErr w:type="spellStart"/>
        <w:r>
          <w:rPr>
            <w:rFonts w:ascii="Verdana" w:hAnsi="Verdana"/>
            <w:color w:val="000000"/>
            <w:sz w:val="18"/>
            <w:szCs w:val="18"/>
          </w:rPr>
          <w:t>ActionServlet</w:t>
        </w:r>
        <w:proofErr w:type="spellEnd"/>
        <w:r>
          <w:rPr>
            <w:rFonts w:ascii="Verdana" w:hAnsi="Verdana"/>
            <w:color w:val="000000"/>
            <w:sz w:val="18"/>
            <w:szCs w:val="18"/>
          </w:rPr>
          <w:t xml:space="preserve"> having already read the struts-config.xml file knows which form bean relates to this JSP, and delegates work to the validate method of that form bean.</w:t>
        </w:r>
      </w:ins>
    </w:p>
    <w:p w:rsidR="00CB3A31" w:rsidRDefault="00CB3A31" w:rsidP="00CB3A31">
      <w:pPr>
        <w:rPr>
          <w:ins w:id="367" w:author="Unknown"/>
          <w:rFonts w:ascii="Trebuchet MS" w:hAnsi="Trebuchet MS"/>
          <w:color w:val="000000"/>
        </w:rPr>
      </w:pPr>
    </w:p>
    <w:p w:rsidR="00CB3A31" w:rsidRDefault="00CB3A31" w:rsidP="00CB3A31">
      <w:pPr>
        <w:rPr>
          <w:ins w:id="368" w:author="Unknown"/>
          <w:rFonts w:ascii="Trebuchet MS" w:hAnsi="Trebuchet MS"/>
          <w:color w:val="000000"/>
        </w:rPr>
      </w:pPr>
      <w:ins w:id="369" w:author="Unknown">
        <w:r>
          <w:rPr>
            <w:rFonts w:ascii="Verdana" w:hAnsi="Verdana"/>
            <w:color w:val="000000"/>
            <w:sz w:val="18"/>
            <w:szCs w:val="18"/>
          </w:rPr>
          <w:t>3) The form bean performs the validate method to determine if all required fields have been entered, and performs whatever other types of field validations that need to be performed.</w:t>
        </w:r>
      </w:ins>
    </w:p>
    <w:p w:rsidR="00CB3A31" w:rsidRDefault="00CB3A31" w:rsidP="00CB3A31">
      <w:pPr>
        <w:rPr>
          <w:ins w:id="370" w:author="Unknown"/>
          <w:rFonts w:ascii="Trebuchet MS" w:hAnsi="Trebuchet MS"/>
          <w:color w:val="000000"/>
        </w:rPr>
      </w:pPr>
    </w:p>
    <w:p w:rsidR="00CB3A31" w:rsidRDefault="00CB3A31" w:rsidP="00CB3A31">
      <w:pPr>
        <w:rPr>
          <w:ins w:id="371" w:author="Unknown"/>
          <w:rFonts w:ascii="Trebuchet MS" w:hAnsi="Trebuchet MS"/>
          <w:color w:val="000000"/>
        </w:rPr>
      </w:pPr>
      <w:ins w:id="372" w:author="Unknown">
        <w:r>
          <w:rPr>
            <w:rFonts w:ascii="Verdana" w:hAnsi="Verdana"/>
            <w:color w:val="000000"/>
            <w:sz w:val="18"/>
            <w:szCs w:val="18"/>
          </w:rPr>
          <w:t xml:space="preserve">4) If any required field has not been entered, or any field does not pass validation, the form bean generates </w:t>
        </w:r>
        <w:proofErr w:type="spellStart"/>
        <w:r>
          <w:rPr>
            <w:rFonts w:ascii="Verdana" w:hAnsi="Verdana"/>
            <w:color w:val="000000"/>
            <w:sz w:val="18"/>
            <w:szCs w:val="18"/>
          </w:rPr>
          <w:t>ActionErrors</w:t>
        </w:r>
        <w:proofErr w:type="spellEnd"/>
        <w:r>
          <w:rPr>
            <w:rFonts w:ascii="Verdana" w:hAnsi="Verdana"/>
            <w:color w:val="000000"/>
            <w:sz w:val="18"/>
            <w:szCs w:val="18"/>
          </w:rPr>
          <w:t xml:space="preserve">, and after checking all fields returns back to the </w:t>
        </w:r>
        <w:proofErr w:type="spellStart"/>
        <w:r>
          <w:rPr>
            <w:rFonts w:ascii="Verdana" w:hAnsi="Verdana"/>
            <w:color w:val="000000"/>
            <w:sz w:val="18"/>
            <w:szCs w:val="18"/>
          </w:rPr>
          <w:t>ActionServlet</w:t>
        </w:r>
        <w:proofErr w:type="spellEnd"/>
        <w:r>
          <w:rPr>
            <w:rFonts w:ascii="Verdana" w:hAnsi="Verdana"/>
            <w:color w:val="000000"/>
            <w:sz w:val="18"/>
            <w:szCs w:val="18"/>
          </w:rPr>
          <w:t>.</w:t>
        </w:r>
      </w:ins>
    </w:p>
    <w:p w:rsidR="00CB3A31" w:rsidRDefault="00CB3A31" w:rsidP="00CB3A31">
      <w:pPr>
        <w:rPr>
          <w:ins w:id="373" w:author="Unknown"/>
          <w:rFonts w:ascii="Trebuchet MS" w:hAnsi="Trebuchet MS"/>
          <w:color w:val="000000"/>
        </w:rPr>
      </w:pPr>
    </w:p>
    <w:p w:rsidR="00CB3A31" w:rsidRDefault="00CB3A31" w:rsidP="00CB3A31">
      <w:pPr>
        <w:rPr>
          <w:ins w:id="374" w:author="Unknown"/>
          <w:rFonts w:ascii="Trebuchet MS" w:hAnsi="Trebuchet MS"/>
          <w:color w:val="000000"/>
        </w:rPr>
      </w:pPr>
      <w:ins w:id="375" w:author="Unknown">
        <w:r>
          <w:rPr>
            <w:rFonts w:ascii="Verdana" w:hAnsi="Verdana"/>
            <w:color w:val="000000"/>
            <w:sz w:val="18"/>
            <w:szCs w:val="18"/>
          </w:rPr>
          <w:t xml:space="preserve">5) The </w:t>
        </w:r>
        <w:proofErr w:type="spellStart"/>
        <w:r>
          <w:rPr>
            <w:rFonts w:ascii="Verdana" w:hAnsi="Verdana"/>
            <w:color w:val="000000"/>
            <w:sz w:val="18"/>
            <w:szCs w:val="18"/>
          </w:rPr>
          <w:t>ActionServlet</w:t>
        </w:r>
        <w:proofErr w:type="spellEnd"/>
        <w:r>
          <w:rPr>
            <w:rFonts w:ascii="Verdana" w:hAnsi="Verdana"/>
            <w:color w:val="000000"/>
            <w:sz w:val="18"/>
            <w:szCs w:val="18"/>
          </w:rPr>
          <w:t xml:space="preserve"> checks the </w:t>
        </w:r>
        <w:proofErr w:type="spellStart"/>
        <w:r>
          <w:rPr>
            <w:rFonts w:ascii="Verdana" w:hAnsi="Verdana"/>
            <w:color w:val="000000"/>
            <w:sz w:val="18"/>
            <w:szCs w:val="18"/>
          </w:rPr>
          <w:t>ActionErrors</w:t>
        </w:r>
        <w:proofErr w:type="spellEnd"/>
        <w:r>
          <w:rPr>
            <w:rFonts w:ascii="Verdana" w:hAnsi="Verdana"/>
            <w:color w:val="000000"/>
            <w:sz w:val="18"/>
            <w:szCs w:val="18"/>
          </w:rPr>
          <w:t xml:space="preserve"> that were returned from the form beans validate method to determine if any errors have occurred. If errors have occurred, it returns to the originating JSP displaying the appropriate errors.</w:t>
        </w:r>
      </w:ins>
    </w:p>
    <w:p w:rsidR="00CB3A31" w:rsidRDefault="00CB3A31" w:rsidP="00CB3A31">
      <w:pPr>
        <w:rPr>
          <w:ins w:id="376" w:author="Unknown"/>
          <w:rFonts w:ascii="Trebuchet MS" w:hAnsi="Trebuchet MS"/>
          <w:color w:val="000000"/>
        </w:rPr>
      </w:pPr>
    </w:p>
    <w:p w:rsidR="00CB3A31" w:rsidRDefault="00CB3A31" w:rsidP="00CB3A31">
      <w:pPr>
        <w:rPr>
          <w:ins w:id="377" w:author="Unknown"/>
          <w:rFonts w:ascii="Trebuchet MS" w:hAnsi="Trebuchet MS"/>
          <w:color w:val="000000"/>
        </w:rPr>
      </w:pPr>
      <w:ins w:id="378" w:author="Unknown">
        <w:r>
          <w:rPr>
            <w:rFonts w:ascii="Verdana" w:hAnsi="Verdana"/>
            <w:color w:val="000000"/>
            <w:sz w:val="18"/>
            <w:szCs w:val="18"/>
          </w:rPr>
          <w:t xml:space="preserve">6) If no errors occurred in the validate method of the form bean, the </w:t>
        </w:r>
        <w:proofErr w:type="spellStart"/>
        <w:r>
          <w:rPr>
            <w:rFonts w:ascii="Verdana" w:hAnsi="Verdana"/>
            <w:color w:val="000000"/>
            <w:sz w:val="18"/>
            <w:szCs w:val="18"/>
          </w:rPr>
          <w:t>ActionServlet</w:t>
        </w:r>
        <w:proofErr w:type="spellEnd"/>
        <w:r>
          <w:rPr>
            <w:rFonts w:ascii="Verdana" w:hAnsi="Verdana"/>
            <w:color w:val="000000"/>
            <w:sz w:val="18"/>
            <w:szCs w:val="18"/>
          </w:rPr>
          <w:t xml:space="preserve"> passes control to the appropriate Action class.</w:t>
        </w:r>
      </w:ins>
    </w:p>
    <w:p w:rsidR="00CB3A31" w:rsidRDefault="00CB3A31" w:rsidP="00CB3A31">
      <w:pPr>
        <w:rPr>
          <w:ins w:id="379" w:author="Unknown"/>
          <w:rFonts w:ascii="Trebuchet MS" w:hAnsi="Trebuchet MS"/>
          <w:color w:val="000000"/>
        </w:rPr>
      </w:pPr>
    </w:p>
    <w:p w:rsidR="00CB3A31" w:rsidRDefault="00CB3A31" w:rsidP="00CB3A31">
      <w:pPr>
        <w:spacing w:after="240"/>
        <w:rPr>
          <w:ins w:id="380" w:author="Unknown"/>
          <w:rFonts w:ascii="Trebuchet MS" w:hAnsi="Trebuchet MS"/>
          <w:color w:val="000000"/>
        </w:rPr>
      </w:pPr>
      <w:ins w:id="381" w:author="Unknown">
        <w:r>
          <w:rPr>
            <w:rFonts w:ascii="Verdana" w:hAnsi="Verdana"/>
            <w:color w:val="000000"/>
            <w:sz w:val="18"/>
            <w:szCs w:val="18"/>
          </w:rPr>
          <w:t>7) The Action class performs any necessary business logic, and then forwards to the next appropriate action (probably another JSP).</w:t>
        </w:r>
      </w:ins>
    </w:p>
    <w:p w:rsidR="00CB3A31" w:rsidRDefault="00CB3A31" w:rsidP="00CB3A31">
      <w:pPr>
        <w:spacing w:after="0"/>
        <w:rPr>
          <w:ins w:id="382" w:author="Unknown"/>
          <w:rFonts w:ascii="Trebuchet MS" w:hAnsi="Trebuchet MS"/>
          <w:color w:val="000000"/>
        </w:rPr>
      </w:pPr>
      <w:ins w:id="383" w:author="Unknown">
        <w:r>
          <w:rPr>
            <w:rFonts w:ascii="Verdana" w:hAnsi="Verdana"/>
            <w:color w:val="000000"/>
            <w:sz w:val="18"/>
            <w:szCs w:val="18"/>
          </w:rPr>
          <w:t>That’s all on</w:t>
        </w:r>
        <w:r>
          <w:rPr>
            <w:rStyle w:val="apple-converted-space"/>
            <w:rFonts w:ascii="Verdana" w:hAnsi="Verdana"/>
            <w:color w:val="000000"/>
            <w:sz w:val="18"/>
            <w:szCs w:val="18"/>
          </w:rPr>
          <w:t> </w:t>
        </w:r>
        <w:r>
          <w:rPr>
            <w:rFonts w:ascii="Verdana" w:hAnsi="Verdana"/>
            <w:b/>
            <w:bCs/>
            <w:color w:val="000000"/>
            <w:sz w:val="18"/>
            <w:szCs w:val="18"/>
          </w:rPr>
          <w:t>Struts interview question answers</w:t>
        </w:r>
        <w:r>
          <w:rPr>
            <w:rFonts w:ascii="Verdana" w:hAnsi="Verdana"/>
            <w:color w:val="000000"/>
            <w:sz w:val="18"/>
            <w:szCs w:val="18"/>
          </w:rPr>
          <w:t>, for now, there are lots many</w:t>
        </w:r>
        <w:r>
          <w:rPr>
            <w:rStyle w:val="apple-converted-space"/>
            <w:rFonts w:ascii="Verdana" w:hAnsi="Verdana"/>
            <w:color w:val="000000"/>
            <w:sz w:val="18"/>
            <w:szCs w:val="18"/>
          </w:rPr>
          <w:t> </w:t>
        </w:r>
        <w:r>
          <w:rPr>
            <w:rFonts w:ascii="Verdana" w:hAnsi="Verdana"/>
            <w:color w:val="000000"/>
            <w:sz w:val="18"/>
            <w:szCs w:val="18"/>
            <w:u w:val="single"/>
          </w:rPr>
          <w:t>interview questions</w:t>
        </w:r>
        <w:r>
          <w:rPr>
            <w:rStyle w:val="apple-converted-space"/>
            <w:rFonts w:ascii="Verdana" w:hAnsi="Verdana"/>
            <w:color w:val="000000"/>
            <w:sz w:val="18"/>
            <w:szCs w:val="18"/>
          </w:rPr>
          <w:t> </w:t>
        </w:r>
        <w:r>
          <w:rPr>
            <w:rFonts w:ascii="Verdana" w:hAnsi="Verdana"/>
            <w:color w:val="000000"/>
            <w:sz w:val="18"/>
            <w:szCs w:val="18"/>
          </w:rPr>
          <w:t>on Struts which I have not covered which you guys can contribute and I will include it here. If you are looking to find the answer to any question asked on</w:t>
        </w:r>
        <w:r>
          <w:rPr>
            <w:rStyle w:val="apple-converted-space"/>
            <w:rFonts w:ascii="Verdana" w:hAnsi="Verdana"/>
            <w:color w:val="000000"/>
            <w:sz w:val="18"/>
            <w:szCs w:val="18"/>
          </w:rPr>
          <w:t> </w:t>
        </w:r>
        <w:r>
          <w:rPr>
            <w:rFonts w:ascii="Verdana" w:hAnsi="Verdana"/>
            <w:color w:val="000000"/>
            <w:sz w:val="18"/>
            <w:szCs w:val="18"/>
            <w:u w:val="single"/>
          </w:rPr>
          <w:t>Struts interview</w:t>
        </w:r>
        <w:r>
          <w:rPr>
            <w:rStyle w:val="apple-converted-space"/>
            <w:rFonts w:ascii="Verdana" w:hAnsi="Verdana"/>
            <w:color w:val="000000"/>
            <w:sz w:val="18"/>
            <w:szCs w:val="18"/>
          </w:rPr>
          <w:t> </w:t>
        </w:r>
        <w:r>
          <w:rPr>
            <w:rFonts w:ascii="Verdana" w:hAnsi="Verdana"/>
            <w:color w:val="000000"/>
            <w:sz w:val="18"/>
            <w:szCs w:val="18"/>
          </w:rPr>
          <w:t>then please put it here and I will try to find an answer to those questions.</w:t>
        </w:r>
      </w:ins>
    </w:p>
    <w:p w:rsidR="00CB3A31" w:rsidRDefault="00CB3A31" w:rsidP="00CB3A31">
      <w:pPr>
        <w:rPr>
          <w:ins w:id="384" w:author="Unknown"/>
          <w:rFonts w:ascii="Trebuchet MS" w:hAnsi="Trebuchet MS"/>
          <w:color w:val="000000"/>
        </w:rPr>
      </w:pPr>
    </w:p>
    <w:p w:rsidR="00CB3A31" w:rsidRDefault="00CB3A31" w:rsidP="00CB3A31">
      <w:pPr>
        <w:rPr>
          <w:rFonts w:ascii="Trebuchet MS" w:hAnsi="Trebuchet MS"/>
          <w:color w:val="000000"/>
        </w:rPr>
      </w:pPr>
      <w:ins w:id="385" w:author="Unknown">
        <w:r>
          <w:rPr>
            <w:rFonts w:ascii="Trebuchet MS" w:hAnsi="Trebuchet MS"/>
            <w:color w:val="000000"/>
          </w:rPr>
          <w:lastRenderedPageBreak/>
          <w:br/>
        </w:r>
        <w:r>
          <w:rPr>
            <w:rFonts w:ascii="Trebuchet MS" w:hAnsi="Trebuchet MS"/>
            <w:color w:val="000000"/>
          </w:rPr>
          <w:br/>
          <w:t>Read more:</w:t>
        </w:r>
        <w:r>
          <w:rPr>
            <w:rStyle w:val="apple-converted-space"/>
            <w:rFonts w:ascii="Trebuchet MS" w:hAnsi="Trebuchet MS"/>
            <w:color w:val="000000"/>
          </w:rPr>
          <w:t> </w:t>
        </w:r>
        <w:r>
          <w:rPr>
            <w:rFonts w:ascii="Trebuchet MS" w:hAnsi="Trebuchet MS"/>
            <w:color w:val="000000"/>
          </w:rPr>
          <w:fldChar w:fldCharType="begin"/>
        </w:r>
        <w:r>
          <w:rPr>
            <w:rFonts w:ascii="Trebuchet MS" w:hAnsi="Trebuchet MS"/>
            <w:color w:val="000000"/>
          </w:rPr>
          <w:instrText xml:space="preserve"> HYPERLINK "http://javarevisited.blogspot.com/2011/11/struts-interview-questions-answer-j2ee.html" \l "ixzz46tWuFJUv" </w:instrText>
        </w:r>
        <w:r>
          <w:rPr>
            <w:rFonts w:ascii="Trebuchet MS" w:hAnsi="Trebuchet MS"/>
            <w:color w:val="000000"/>
          </w:rPr>
          <w:fldChar w:fldCharType="separate"/>
        </w:r>
        <w:r>
          <w:rPr>
            <w:rStyle w:val="Hyperlink"/>
            <w:rFonts w:ascii="Trebuchet MS" w:hAnsi="Trebuchet MS"/>
            <w:color w:val="003399"/>
          </w:rPr>
          <w:t>http://javarevisited.blogspot.com/2011/11/struts-interview-questions-answer-j2ee.html#ixzz46tWuFJUv</w:t>
        </w:r>
        <w:r>
          <w:rPr>
            <w:rFonts w:ascii="Trebuchet MS" w:hAnsi="Trebuchet MS"/>
            <w:color w:val="000000"/>
          </w:rPr>
          <w:fldChar w:fldCharType="end"/>
        </w:r>
      </w:ins>
    </w:p>
    <w:p w:rsidR="00BB715F" w:rsidRDefault="00BB715F" w:rsidP="00CB3A31">
      <w:pPr>
        <w:rPr>
          <w:rFonts w:ascii="Trebuchet MS" w:hAnsi="Trebuchet MS"/>
          <w:color w:val="000000"/>
        </w:rPr>
      </w:pPr>
    </w:p>
    <w:p w:rsidR="00497ED5" w:rsidRDefault="00497ED5" w:rsidP="00497ED5">
      <w:proofErr w:type="gramStart"/>
      <w:r>
        <w:rPr>
          <w:rStyle w:val="queindex"/>
          <w:rFonts w:ascii="Trebuchet MS" w:hAnsi="Trebuchet MS"/>
          <w:b/>
          <w:bCs/>
          <w:color w:val="414141"/>
          <w:sz w:val="20"/>
          <w:szCs w:val="20"/>
        </w:rPr>
        <w:t>1.</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MVC?</w:t>
      </w:r>
    </w:p>
    <w:p w:rsidR="00497ED5" w:rsidRDefault="00497ED5" w:rsidP="00497ED5">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Model-View-Controller (MVC) is a design pattern put together to help control change. MVC decouples interface from business logic and data.</w:t>
      </w:r>
    </w:p>
    <w:p w:rsidR="00497ED5" w:rsidRDefault="00497ED5" w:rsidP="00497ED5">
      <w:pPr>
        <w:numPr>
          <w:ilvl w:val="0"/>
          <w:numId w:val="16"/>
        </w:numPr>
        <w:spacing w:before="100" w:beforeAutospacing="1" w:after="100" w:afterAutospacing="1" w:line="240" w:lineRule="auto"/>
        <w:rPr>
          <w:rFonts w:ascii="Trebuchet MS" w:hAnsi="Trebuchet MS"/>
          <w:color w:val="414141"/>
          <w:sz w:val="20"/>
          <w:szCs w:val="20"/>
        </w:rPr>
      </w:pPr>
      <w:proofErr w:type="gramStart"/>
      <w:r>
        <w:rPr>
          <w:rFonts w:ascii="Trebuchet MS" w:hAnsi="Trebuchet MS"/>
          <w:b/>
          <w:bCs/>
          <w:color w:val="414141"/>
          <w:sz w:val="20"/>
          <w:szCs w:val="20"/>
        </w:rPr>
        <w:t>Model :</w:t>
      </w:r>
      <w:proofErr w:type="gramEnd"/>
      <w:r>
        <w:rPr>
          <w:rStyle w:val="apple-converted-space"/>
          <w:rFonts w:ascii="Trebuchet MS" w:hAnsi="Trebuchet MS"/>
          <w:color w:val="414141"/>
          <w:sz w:val="20"/>
          <w:szCs w:val="20"/>
        </w:rPr>
        <w:t> </w:t>
      </w:r>
      <w:r>
        <w:rPr>
          <w:rFonts w:ascii="Trebuchet MS" w:hAnsi="Trebuchet MS"/>
          <w:color w:val="414141"/>
          <w:sz w:val="20"/>
          <w:szCs w:val="20"/>
        </w:rPr>
        <w:t>The model contains the core of the application's functionality. The model encapsulates the state of the application. Sometimes the only functionality it contains is state. It knows nothing about the view or controller.</w:t>
      </w:r>
    </w:p>
    <w:p w:rsidR="00497ED5" w:rsidRDefault="00497ED5" w:rsidP="00497ED5">
      <w:pPr>
        <w:spacing w:after="0"/>
        <w:ind w:left="720"/>
        <w:rPr>
          <w:rFonts w:ascii="Trebuchet MS" w:hAnsi="Trebuchet MS"/>
          <w:color w:val="414141"/>
          <w:sz w:val="20"/>
          <w:szCs w:val="20"/>
        </w:rPr>
      </w:pPr>
    </w:p>
    <w:p w:rsidR="00497ED5" w:rsidRDefault="00497ED5" w:rsidP="00497ED5">
      <w:pPr>
        <w:numPr>
          <w:ilvl w:val="0"/>
          <w:numId w:val="16"/>
        </w:numPr>
        <w:spacing w:before="100" w:beforeAutospacing="1" w:after="100" w:afterAutospacing="1" w:line="240" w:lineRule="auto"/>
        <w:rPr>
          <w:rFonts w:ascii="Trebuchet MS" w:hAnsi="Trebuchet MS"/>
          <w:color w:val="414141"/>
          <w:sz w:val="20"/>
          <w:szCs w:val="20"/>
        </w:rPr>
      </w:pPr>
      <w:r>
        <w:rPr>
          <w:rFonts w:ascii="Trebuchet MS" w:hAnsi="Trebuchet MS"/>
          <w:b/>
          <w:bCs/>
          <w:color w:val="414141"/>
          <w:sz w:val="20"/>
          <w:szCs w:val="20"/>
        </w:rPr>
        <w:t>View:</w:t>
      </w:r>
      <w:r>
        <w:rPr>
          <w:rStyle w:val="apple-converted-space"/>
          <w:rFonts w:ascii="Trebuchet MS" w:hAnsi="Trebuchet MS"/>
          <w:color w:val="414141"/>
          <w:sz w:val="20"/>
          <w:szCs w:val="20"/>
        </w:rPr>
        <w:t> </w:t>
      </w:r>
      <w:r>
        <w:rPr>
          <w:rFonts w:ascii="Trebuchet MS" w:hAnsi="Trebuchet MS"/>
          <w:color w:val="414141"/>
          <w:sz w:val="20"/>
          <w:szCs w:val="20"/>
        </w:rPr>
        <w:t>The view provides the presentation of the model. It is the</w:t>
      </w:r>
      <w:r>
        <w:rPr>
          <w:rStyle w:val="apple-converted-space"/>
          <w:rFonts w:ascii="Trebuchet MS" w:hAnsi="Trebuchet MS"/>
          <w:color w:val="414141"/>
          <w:sz w:val="20"/>
          <w:szCs w:val="20"/>
        </w:rPr>
        <w:t> </w:t>
      </w:r>
      <w:r>
        <w:rPr>
          <w:rFonts w:ascii="Trebuchet MS" w:hAnsi="Trebuchet MS"/>
          <w:i/>
          <w:iCs/>
          <w:color w:val="414141"/>
          <w:sz w:val="20"/>
          <w:szCs w:val="20"/>
        </w:rPr>
        <w:t>look</w:t>
      </w:r>
      <w:r>
        <w:rPr>
          <w:rStyle w:val="apple-converted-space"/>
          <w:rFonts w:ascii="Trebuchet MS" w:hAnsi="Trebuchet MS"/>
          <w:color w:val="414141"/>
          <w:sz w:val="20"/>
          <w:szCs w:val="20"/>
        </w:rPr>
        <w:t> </w:t>
      </w:r>
      <w:r>
        <w:rPr>
          <w:rFonts w:ascii="Trebuchet MS" w:hAnsi="Trebuchet MS"/>
          <w:color w:val="414141"/>
          <w:sz w:val="20"/>
          <w:szCs w:val="20"/>
        </w:rPr>
        <w:t>of the application. The view can access the model getters, but it has no knowledge of the setters. In addition, it knows nothing about the controller. The view should be notified when changes to the model occur.</w:t>
      </w:r>
    </w:p>
    <w:p w:rsidR="00497ED5" w:rsidRDefault="00497ED5" w:rsidP="00497ED5">
      <w:pPr>
        <w:spacing w:after="0"/>
        <w:ind w:left="720"/>
        <w:rPr>
          <w:rFonts w:ascii="Trebuchet MS" w:hAnsi="Trebuchet MS"/>
          <w:color w:val="414141"/>
          <w:sz w:val="20"/>
          <w:szCs w:val="20"/>
        </w:rPr>
      </w:pPr>
    </w:p>
    <w:p w:rsidR="00497ED5" w:rsidRDefault="00497ED5" w:rsidP="00497ED5">
      <w:pPr>
        <w:numPr>
          <w:ilvl w:val="0"/>
          <w:numId w:val="16"/>
        </w:numPr>
        <w:spacing w:before="100" w:beforeAutospacing="1" w:after="100" w:afterAutospacing="1" w:line="240" w:lineRule="auto"/>
        <w:rPr>
          <w:rFonts w:ascii="Trebuchet MS" w:hAnsi="Trebuchet MS"/>
          <w:color w:val="414141"/>
          <w:sz w:val="20"/>
          <w:szCs w:val="20"/>
        </w:rPr>
      </w:pPr>
      <w:proofErr w:type="spellStart"/>
      <w:r>
        <w:rPr>
          <w:rFonts w:ascii="Trebuchet MS" w:hAnsi="Trebuchet MS"/>
          <w:b/>
          <w:bCs/>
          <w:color w:val="414141"/>
          <w:sz w:val="20"/>
          <w:szCs w:val="20"/>
        </w:rPr>
        <w:t>Controller</w:t>
      </w:r>
      <w:proofErr w:type="gramStart"/>
      <w:r>
        <w:rPr>
          <w:rFonts w:ascii="Trebuchet MS" w:hAnsi="Trebuchet MS"/>
          <w:b/>
          <w:bCs/>
          <w:color w:val="414141"/>
          <w:sz w:val="20"/>
          <w:szCs w:val="20"/>
        </w:rPr>
        <w:t>:</w:t>
      </w:r>
      <w:r>
        <w:rPr>
          <w:rFonts w:ascii="Trebuchet MS" w:hAnsi="Trebuchet MS"/>
          <w:color w:val="414141"/>
          <w:sz w:val="20"/>
          <w:szCs w:val="20"/>
        </w:rPr>
        <w:t>The</w:t>
      </w:r>
      <w:proofErr w:type="spellEnd"/>
      <w:proofErr w:type="gramEnd"/>
      <w:r>
        <w:rPr>
          <w:rFonts w:ascii="Trebuchet MS" w:hAnsi="Trebuchet MS"/>
          <w:color w:val="414141"/>
          <w:sz w:val="20"/>
          <w:szCs w:val="20"/>
        </w:rPr>
        <w:t xml:space="preserve"> controller reacts to the user input. It creates and sets the model.</w:t>
      </w:r>
    </w:p>
    <w:p w:rsidR="00497ED5" w:rsidRDefault="00497ED5" w:rsidP="00497ED5">
      <w:pPr>
        <w:jc w:val="center"/>
        <w:rPr>
          <w:rStyle w:val="Hyperlink"/>
          <w:b/>
          <w:bCs/>
          <w:color w:val="FF6600"/>
          <w:sz w:val="26"/>
          <w:szCs w:val="26"/>
        </w:rPr>
      </w:pPr>
      <w:r>
        <w:rPr>
          <w:color w:val="000000"/>
          <w:sz w:val="27"/>
          <w:szCs w:val="27"/>
        </w:rPr>
        <w:fldChar w:fldCharType="begin"/>
      </w:r>
      <w:r>
        <w:rPr>
          <w:color w:val="000000"/>
          <w:sz w:val="27"/>
          <w:szCs w:val="27"/>
        </w:rPr>
        <w:instrText xml:space="preserve"> HYPERLINK "http://www.developersbook.com/articles/MVC-Architecture.php" </w:instrText>
      </w:r>
      <w:r>
        <w:rPr>
          <w:color w:val="000000"/>
          <w:sz w:val="27"/>
          <w:szCs w:val="27"/>
        </w:rPr>
        <w:fldChar w:fldCharType="separate"/>
      </w:r>
    </w:p>
    <w:p w:rsidR="00497ED5" w:rsidRDefault="00497ED5" w:rsidP="00497ED5">
      <w:pPr>
        <w:pStyle w:val="Heading2"/>
        <w:jc w:val="center"/>
        <w:rPr>
          <w:sz w:val="32"/>
          <w:szCs w:val="32"/>
        </w:rPr>
      </w:pPr>
      <w:r>
        <w:rPr>
          <w:rFonts w:ascii="Trebuchet MS" w:hAnsi="Trebuchet MS"/>
          <w:color w:val="FF6600"/>
          <w:sz w:val="32"/>
          <w:szCs w:val="32"/>
          <w:u w:val="single"/>
        </w:rPr>
        <w:t>More about Model-View-Controller Architecture &gt;&gt;</w:t>
      </w:r>
    </w:p>
    <w:p w:rsidR="00497ED5" w:rsidRDefault="00497ED5" w:rsidP="00497ED5">
      <w:pPr>
        <w:jc w:val="center"/>
        <w:rPr>
          <w:rFonts w:ascii="Times New Roman" w:hAnsi="Times New Roman"/>
          <w:color w:val="000000"/>
          <w:sz w:val="27"/>
          <w:szCs w:val="27"/>
        </w:rPr>
      </w:pPr>
      <w:r>
        <w:rPr>
          <w:color w:val="000000"/>
          <w:sz w:val="27"/>
          <w:szCs w:val="27"/>
        </w:rPr>
        <w:fldChar w:fldCharType="end"/>
      </w:r>
    </w:p>
    <w:p w:rsidR="00497ED5" w:rsidRDefault="00497ED5" w:rsidP="00497ED5">
      <w:pPr>
        <w:rPr>
          <w:sz w:val="24"/>
          <w:szCs w:val="24"/>
        </w:rPr>
      </w:pPr>
      <w:proofErr w:type="gramStart"/>
      <w:r>
        <w:rPr>
          <w:rStyle w:val="queindex"/>
          <w:rFonts w:ascii="Trebuchet MS" w:hAnsi="Trebuchet MS"/>
          <w:b/>
          <w:bCs/>
          <w:color w:val="414141"/>
          <w:sz w:val="20"/>
          <w:szCs w:val="20"/>
        </w:rPr>
        <w:t>2.</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a framework?</w:t>
      </w:r>
    </w:p>
    <w:p w:rsidR="00497ED5" w:rsidRDefault="00497ED5" w:rsidP="00497ED5">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 framework is made up of the set of classes which allow us to use a library in a best possible way for a specific requirement.</w:t>
      </w:r>
    </w:p>
    <w:p w:rsidR="00497ED5" w:rsidRDefault="00497ED5" w:rsidP="00497ED5">
      <w:pPr>
        <w:rPr>
          <w:rFonts w:ascii="Times New Roman" w:hAnsi="Times New Roman"/>
          <w:sz w:val="24"/>
          <w:szCs w:val="24"/>
        </w:rPr>
      </w:pPr>
      <w:proofErr w:type="gramStart"/>
      <w:r>
        <w:rPr>
          <w:rStyle w:val="queindex"/>
          <w:rFonts w:ascii="Trebuchet MS" w:hAnsi="Trebuchet MS"/>
          <w:b/>
          <w:bCs/>
          <w:color w:val="414141"/>
          <w:sz w:val="20"/>
          <w:szCs w:val="20"/>
        </w:rPr>
        <w:t>3.</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Struts framework?</w:t>
      </w:r>
    </w:p>
    <w:p w:rsidR="00497ED5" w:rsidRDefault="00497ED5" w:rsidP="00497ED5">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Struts framework is an open-source framework for developing the web applications in Java EE, based on MVC-2 architecture. It uses and extends the Java Servlet API. </w:t>
      </w:r>
      <w:proofErr w:type="gramStart"/>
      <w:r>
        <w:rPr>
          <w:rFonts w:ascii="Trebuchet MS" w:hAnsi="Trebuchet MS"/>
          <w:color w:val="414141"/>
          <w:sz w:val="20"/>
          <w:szCs w:val="20"/>
        </w:rPr>
        <w:t>Struts is</w:t>
      </w:r>
      <w:proofErr w:type="gramEnd"/>
      <w:r>
        <w:rPr>
          <w:rFonts w:ascii="Trebuchet MS" w:hAnsi="Trebuchet MS"/>
          <w:color w:val="414141"/>
          <w:sz w:val="20"/>
          <w:szCs w:val="20"/>
        </w:rPr>
        <w:t xml:space="preserve"> robust architecture and can be used for the development of application of any size. Struts framework makes it much easier to design scalable, reliable Web applications with Java.</w:t>
      </w:r>
    </w:p>
    <w:p w:rsidR="00497ED5" w:rsidRDefault="00497ED5" w:rsidP="00497ED5">
      <w:pPr>
        <w:rPr>
          <w:rFonts w:ascii="Times New Roman" w:hAnsi="Times New Roman"/>
          <w:sz w:val="24"/>
          <w:szCs w:val="24"/>
        </w:rPr>
      </w:pPr>
      <w:proofErr w:type="gramStart"/>
      <w:r>
        <w:rPr>
          <w:rStyle w:val="queindex"/>
          <w:rFonts w:ascii="Trebuchet MS" w:hAnsi="Trebuchet MS"/>
          <w:b/>
          <w:bCs/>
          <w:color w:val="414141"/>
          <w:sz w:val="20"/>
          <w:szCs w:val="20"/>
        </w:rPr>
        <w:t>4.</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are the components of Struts?</w:t>
      </w:r>
    </w:p>
    <w:p w:rsidR="00497ED5" w:rsidRDefault="00497ED5" w:rsidP="00497ED5">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Struts components can be categorize into Model, View and Controller:</w:t>
      </w:r>
    </w:p>
    <w:p w:rsidR="00497ED5" w:rsidRDefault="00497ED5" w:rsidP="00497ED5">
      <w:pPr>
        <w:numPr>
          <w:ilvl w:val="0"/>
          <w:numId w:val="17"/>
        </w:numPr>
        <w:spacing w:before="100" w:beforeAutospacing="1" w:after="100" w:afterAutospacing="1" w:line="240" w:lineRule="auto"/>
        <w:rPr>
          <w:rFonts w:ascii="Trebuchet MS" w:hAnsi="Trebuchet MS"/>
          <w:color w:val="414141"/>
          <w:sz w:val="20"/>
          <w:szCs w:val="20"/>
        </w:rPr>
      </w:pPr>
      <w:r>
        <w:rPr>
          <w:rFonts w:ascii="Trebuchet MS" w:hAnsi="Trebuchet MS"/>
          <w:b/>
          <w:bCs/>
          <w:color w:val="414141"/>
          <w:sz w:val="20"/>
          <w:szCs w:val="20"/>
        </w:rPr>
        <w:t>Model:</w:t>
      </w:r>
      <w:r>
        <w:rPr>
          <w:rStyle w:val="apple-converted-space"/>
          <w:rFonts w:ascii="Trebuchet MS" w:hAnsi="Trebuchet MS"/>
          <w:color w:val="414141"/>
          <w:sz w:val="20"/>
          <w:szCs w:val="20"/>
        </w:rPr>
        <w:t> </w:t>
      </w:r>
      <w:r>
        <w:rPr>
          <w:rFonts w:ascii="Trebuchet MS" w:hAnsi="Trebuchet MS"/>
          <w:color w:val="414141"/>
          <w:sz w:val="20"/>
          <w:szCs w:val="20"/>
        </w:rPr>
        <w:t>Components like business logic /business processes and data are the part of model.</w:t>
      </w:r>
    </w:p>
    <w:p w:rsidR="00497ED5" w:rsidRDefault="00497ED5" w:rsidP="00497ED5">
      <w:pPr>
        <w:numPr>
          <w:ilvl w:val="0"/>
          <w:numId w:val="17"/>
        </w:numPr>
        <w:spacing w:before="100" w:beforeAutospacing="1" w:after="100" w:afterAutospacing="1" w:line="240" w:lineRule="auto"/>
        <w:rPr>
          <w:rFonts w:ascii="Trebuchet MS" w:hAnsi="Trebuchet MS"/>
          <w:color w:val="414141"/>
          <w:sz w:val="20"/>
          <w:szCs w:val="20"/>
        </w:rPr>
      </w:pPr>
      <w:r>
        <w:rPr>
          <w:rFonts w:ascii="Trebuchet MS" w:hAnsi="Trebuchet MS"/>
          <w:b/>
          <w:bCs/>
          <w:color w:val="414141"/>
          <w:sz w:val="20"/>
          <w:szCs w:val="20"/>
        </w:rPr>
        <w:t>View:</w:t>
      </w:r>
      <w:r>
        <w:rPr>
          <w:rStyle w:val="apple-converted-space"/>
          <w:rFonts w:ascii="Trebuchet MS" w:hAnsi="Trebuchet MS"/>
          <w:color w:val="414141"/>
          <w:sz w:val="20"/>
          <w:szCs w:val="20"/>
        </w:rPr>
        <w:t> </w:t>
      </w:r>
      <w:r>
        <w:rPr>
          <w:rFonts w:ascii="Trebuchet MS" w:hAnsi="Trebuchet MS"/>
          <w:color w:val="414141"/>
          <w:sz w:val="20"/>
          <w:szCs w:val="20"/>
        </w:rPr>
        <w:t>HTML, JSP are the view components.</w:t>
      </w:r>
    </w:p>
    <w:p w:rsidR="00497ED5" w:rsidRDefault="00497ED5" w:rsidP="00497ED5">
      <w:pPr>
        <w:numPr>
          <w:ilvl w:val="0"/>
          <w:numId w:val="17"/>
        </w:numPr>
        <w:spacing w:before="100" w:beforeAutospacing="1" w:after="100" w:afterAutospacing="1" w:line="240" w:lineRule="auto"/>
        <w:rPr>
          <w:rFonts w:ascii="Trebuchet MS" w:hAnsi="Trebuchet MS"/>
          <w:color w:val="414141"/>
          <w:sz w:val="20"/>
          <w:szCs w:val="20"/>
        </w:rPr>
      </w:pPr>
      <w:r>
        <w:rPr>
          <w:rFonts w:ascii="Trebuchet MS" w:hAnsi="Trebuchet MS"/>
          <w:b/>
          <w:bCs/>
          <w:color w:val="414141"/>
          <w:sz w:val="20"/>
          <w:szCs w:val="20"/>
        </w:rPr>
        <w:t>Controller:</w:t>
      </w:r>
      <w:r>
        <w:rPr>
          <w:rStyle w:val="apple-converted-space"/>
          <w:rFonts w:ascii="Trebuchet MS" w:hAnsi="Trebuchet MS"/>
          <w:color w:val="414141"/>
          <w:sz w:val="20"/>
          <w:szCs w:val="20"/>
        </w:rPr>
        <w:t> </w:t>
      </w:r>
      <w:r>
        <w:rPr>
          <w:rFonts w:ascii="Trebuchet MS" w:hAnsi="Trebuchet MS"/>
          <w:color w:val="414141"/>
          <w:sz w:val="20"/>
          <w:szCs w:val="20"/>
        </w:rPr>
        <w:t>Action Servlet of Struts is part of Controller components which works as front controller to handle all the requests.</w:t>
      </w:r>
    </w:p>
    <w:p w:rsidR="00497ED5" w:rsidRDefault="00497ED5" w:rsidP="00497ED5">
      <w:pPr>
        <w:rPr>
          <w:rFonts w:ascii="Times New Roman" w:hAnsi="Times New Roman"/>
          <w:sz w:val="24"/>
          <w:szCs w:val="24"/>
        </w:rPr>
      </w:pPr>
      <w:proofErr w:type="gramStart"/>
      <w:r>
        <w:rPr>
          <w:rStyle w:val="queindex"/>
          <w:rFonts w:ascii="Trebuchet MS" w:hAnsi="Trebuchet MS"/>
          <w:b/>
          <w:bCs/>
          <w:color w:val="414141"/>
          <w:sz w:val="20"/>
          <w:szCs w:val="20"/>
        </w:rPr>
        <w:lastRenderedPageBreak/>
        <w:t>5.</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are the core classes of the Struts Framework?</w:t>
      </w:r>
    </w:p>
    <w:p w:rsidR="00497ED5" w:rsidRDefault="00497ED5" w:rsidP="00497ED5">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Struts is a set of cooperating classes, servlets, and JSP tags that make up a reusable MVC 2 design.</w:t>
      </w:r>
    </w:p>
    <w:p w:rsidR="00497ED5" w:rsidRDefault="00497ED5" w:rsidP="00497ED5">
      <w:pPr>
        <w:numPr>
          <w:ilvl w:val="0"/>
          <w:numId w:val="1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JavaBeans components for managing application state and behavior.</w:t>
      </w:r>
    </w:p>
    <w:p w:rsidR="00497ED5" w:rsidRDefault="00497ED5" w:rsidP="00497ED5">
      <w:pPr>
        <w:numPr>
          <w:ilvl w:val="0"/>
          <w:numId w:val="1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Event-driven development (via listeners as in traditional GUI development).</w:t>
      </w:r>
    </w:p>
    <w:p w:rsidR="00497ED5" w:rsidRDefault="00497ED5" w:rsidP="00497ED5">
      <w:pPr>
        <w:numPr>
          <w:ilvl w:val="0"/>
          <w:numId w:val="1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Pages that represent MVC-style views; pages reference view roots via the JSF component tree.</w:t>
      </w:r>
    </w:p>
    <w:p w:rsidR="00497ED5" w:rsidRDefault="00497ED5" w:rsidP="00497ED5">
      <w:pPr>
        <w:rPr>
          <w:rFonts w:ascii="Times New Roman" w:hAnsi="Times New Roman"/>
          <w:sz w:val="24"/>
          <w:szCs w:val="24"/>
        </w:rPr>
      </w:pPr>
      <w:proofErr w:type="gramStart"/>
      <w:r>
        <w:rPr>
          <w:rStyle w:val="queindex"/>
          <w:rFonts w:ascii="Trebuchet MS" w:hAnsi="Trebuchet MS"/>
          <w:b/>
          <w:bCs/>
          <w:color w:val="414141"/>
          <w:sz w:val="20"/>
          <w:szCs w:val="20"/>
        </w:rPr>
        <w:t>6.</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w:t>
      </w:r>
      <w:proofErr w:type="spellStart"/>
      <w:r>
        <w:rPr>
          <w:rStyle w:val="que"/>
          <w:rFonts w:ascii="Trebuchet MS" w:hAnsi="Trebuchet MS"/>
          <w:b/>
          <w:bCs/>
          <w:color w:val="0863A5"/>
          <w:sz w:val="20"/>
          <w:szCs w:val="20"/>
        </w:rPr>
        <w:t>ActionServlet</w:t>
      </w:r>
      <w:proofErr w:type="spellEnd"/>
      <w:r>
        <w:rPr>
          <w:rStyle w:val="que"/>
          <w:rFonts w:ascii="Trebuchet MS" w:hAnsi="Trebuchet MS"/>
          <w:b/>
          <w:bCs/>
          <w:color w:val="0863A5"/>
          <w:sz w:val="20"/>
          <w:szCs w:val="20"/>
        </w:rPr>
        <w:t>?</w:t>
      </w:r>
    </w:p>
    <w:p w:rsidR="00497ED5" w:rsidRDefault="00497ED5" w:rsidP="00497ED5">
      <w:pPr>
        <w:pStyle w:val="content"/>
        <w:spacing w:before="60" w:beforeAutospacing="0" w:after="60" w:afterAutospacing="0"/>
        <w:rPr>
          <w:rFonts w:ascii="Trebuchet MS" w:hAnsi="Trebuchet MS"/>
          <w:color w:val="414141"/>
          <w:sz w:val="20"/>
          <w:szCs w:val="20"/>
        </w:rPr>
      </w:pPr>
      <w:proofErr w:type="spellStart"/>
      <w:r>
        <w:rPr>
          <w:rFonts w:ascii="Trebuchet MS" w:hAnsi="Trebuchet MS"/>
          <w:color w:val="414141"/>
          <w:sz w:val="20"/>
          <w:szCs w:val="20"/>
        </w:rPr>
        <w:t>ActionServlet</w:t>
      </w:r>
      <w:proofErr w:type="spellEnd"/>
      <w:r>
        <w:rPr>
          <w:rFonts w:ascii="Trebuchet MS" w:hAnsi="Trebuchet MS"/>
          <w:color w:val="414141"/>
          <w:sz w:val="20"/>
          <w:szCs w:val="20"/>
        </w:rPr>
        <w:t xml:space="preserve"> is a simple servlet which is the backbone of all Struts applications. It is the main Controller component that handles client requests and determines which Action will process each received request. It serves as an Action factory – creating specific Action classes based on user’s request.</w:t>
      </w:r>
    </w:p>
    <w:p w:rsidR="00497ED5" w:rsidRDefault="00497ED5" w:rsidP="00497ED5">
      <w:pPr>
        <w:rPr>
          <w:rFonts w:ascii="Times New Roman" w:hAnsi="Times New Roman"/>
          <w:sz w:val="24"/>
          <w:szCs w:val="24"/>
        </w:rPr>
      </w:pPr>
      <w:r>
        <w:rPr>
          <w:color w:val="000000"/>
          <w:sz w:val="27"/>
          <w:szCs w:val="27"/>
        </w:rPr>
        <w:br/>
      </w:r>
      <w:proofErr w:type="gramStart"/>
      <w:r>
        <w:rPr>
          <w:rStyle w:val="queindex"/>
          <w:rFonts w:ascii="Trebuchet MS" w:hAnsi="Trebuchet MS"/>
          <w:b/>
          <w:bCs/>
          <w:color w:val="414141"/>
          <w:sz w:val="20"/>
          <w:szCs w:val="20"/>
        </w:rPr>
        <w:t>7.</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role of </w:t>
      </w:r>
      <w:proofErr w:type="spellStart"/>
      <w:r>
        <w:rPr>
          <w:rStyle w:val="que"/>
          <w:rFonts w:ascii="Trebuchet MS" w:hAnsi="Trebuchet MS"/>
          <w:b/>
          <w:bCs/>
          <w:color w:val="0863A5"/>
          <w:sz w:val="20"/>
          <w:szCs w:val="20"/>
        </w:rPr>
        <w:t>ActionServlet</w:t>
      </w:r>
      <w:proofErr w:type="spellEnd"/>
      <w:r>
        <w:rPr>
          <w:rStyle w:val="que"/>
          <w:rFonts w:ascii="Trebuchet MS" w:hAnsi="Trebuchet MS"/>
          <w:b/>
          <w:bCs/>
          <w:color w:val="0863A5"/>
          <w:sz w:val="20"/>
          <w:szCs w:val="20"/>
        </w:rPr>
        <w:t>?</w:t>
      </w:r>
    </w:p>
    <w:p w:rsidR="00497ED5" w:rsidRDefault="00497ED5" w:rsidP="00497ED5">
      <w:pPr>
        <w:pStyle w:val="content"/>
        <w:spacing w:before="60" w:beforeAutospacing="0" w:after="60" w:afterAutospacing="0"/>
        <w:rPr>
          <w:rFonts w:ascii="Trebuchet MS" w:hAnsi="Trebuchet MS"/>
          <w:color w:val="414141"/>
          <w:sz w:val="20"/>
          <w:szCs w:val="20"/>
        </w:rPr>
      </w:pPr>
      <w:proofErr w:type="spellStart"/>
      <w:r>
        <w:rPr>
          <w:rFonts w:ascii="Trebuchet MS" w:hAnsi="Trebuchet MS"/>
          <w:color w:val="414141"/>
          <w:sz w:val="20"/>
          <w:szCs w:val="20"/>
        </w:rPr>
        <w:t>ActionServlet</w:t>
      </w:r>
      <w:proofErr w:type="spellEnd"/>
      <w:r>
        <w:rPr>
          <w:rFonts w:ascii="Trebuchet MS" w:hAnsi="Trebuchet MS"/>
          <w:color w:val="414141"/>
          <w:sz w:val="20"/>
          <w:szCs w:val="20"/>
        </w:rPr>
        <w:t xml:space="preserve"> performs the role of Controller:</w:t>
      </w:r>
    </w:p>
    <w:p w:rsidR="00497ED5" w:rsidRDefault="00497ED5" w:rsidP="00497ED5">
      <w:pPr>
        <w:numPr>
          <w:ilvl w:val="0"/>
          <w:numId w:val="1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Process user requests</w:t>
      </w:r>
    </w:p>
    <w:p w:rsidR="00497ED5" w:rsidRDefault="00497ED5" w:rsidP="00497ED5">
      <w:pPr>
        <w:numPr>
          <w:ilvl w:val="0"/>
          <w:numId w:val="1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Determine what the user is trying to achieve according to the request</w:t>
      </w:r>
    </w:p>
    <w:p w:rsidR="00497ED5" w:rsidRDefault="00497ED5" w:rsidP="00497ED5">
      <w:pPr>
        <w:numPr>
          <w:ilvl w:val="0"/>
          <w:numId w:val="1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Pull data from the model (if necessary) to be given to the appropriate view,</w:t>
      </w:r>
    </w:p>
    <w:p w:rsidR="00497ED5" w:rsidRDefault="00497ED5" w:rsidP="00497ED5">
      <w:pPr>
        <w:numPr>
          <w:ilvl w:val="0"/>
          <w:numId w:val="1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Select the proper view to respond to the user</w:t>
      </w:r>
    </w:p>
    <w:p w:rsidR="00497ED5" w:rsidRDefault="00497ED5" w:rsidP="00497ED5">
      <w:pPr>
        <w:numPr>
          <w:ilvl w:val="0"/>
          <w:numId w:val="1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Delegates most of this grunt work to Action classes</w:t>
      </w:r>
    </w:p>
    <w:p w:rsidR="00497ED5" w:rsidRDefault="00497ED5" w:rsidP="00497ED5">
      <w:pPr>
        <w:numPr>
          <w:ilvl w:val="0"/>
          <w:numId w:val="19"/>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Is responsible for initialization and clean-up of resources</w:t>
      </w:r>
    </w:p>
    <w:p w:rsidR="00497ED5" w:rsidRDefault="00497ED5" w:rsidP="00497ED5">
      <w:pPr>
        <w:spacing w:after="0"/>
        <w:rPr>
          <w:rFonts w:ascii="Times New Roman" w:hAnsi="Times New Roman"/>
          <w:sz w:val="24"/>
          <w:szCs w:val="24"/>
        </w:rPr>
      </w:pPr>
      <w:r>
        <w:rPr>
          <w:color w:val="000000"/>
          <w:sz w:val="27"/>
          <w:szCs w:val="27"/>
        </w:rPr>
        <w:br/>
      </w:r>
      <w:proofErr w:type="gramStart"/>
      <w:r>
        <w:rPr>
          <w:rStyle w:val="queindex"/>
          <w:rFonts w:ascii="Trebuchet MS" w:hAnsi="Trebuchet MS"/>
          <w:b/>
          <w:bCs/>
          <w:color w:val="414141"/>
          <w:sz w:val="20"/>
          <w:szCs w:val="20"/>
        </w:rPr>
        <w:t>8.</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the </w:t>
      </w:r>
      <w:proofErr w:type="spellStart"/>
      <w:r>
        <w:rPr>
          <w:rStyle w:val="que"/>
          <w:rFonts w:ascii="Trebuchet MS" w:hAnsi="Trebuchet MS"/>
          <w:b/>
          <w:bCs/>
          <w:color w:val="0863A5"/>
          <w:sz w:val="20"/>
          <w:szCs w:val="20"/>
        </w:rPr>
        <w:t>ActionForm</w:t>
      </w:r>
      <w:proofErr w:type="spellEnd"/>
      <w:r>
        <w:rPr>
          <w:rStyle w:val="que"/>
          <w:rFonts w:ascii="Trebuchet MS" w:hAnsi="Trebuchet MS"/>
          <w:b/>
          <w:bCs/>
          <w:color w:val="0863A5"/>
          <w:sz w:val="20"/>
          <w:szCs w:val="20"/>
        </w:rPr>
        <w:t>?</w:t>
      </w:r>
    </w:p>
    <w:p w:rsidR="00497ED5" w:rsidRDefault="00497ED5" w:rsidP="00497ED5">
      <w:pPr>
        <w:pStyle w:val="content"/>
        <w:spacing w:before="60" w:beforeAutospacing="0" w:after="60" w:afterAutospacing="0"/>
        <w:rPr>
          <w:rFonts w:ascii="Trebuchet MS" w:hAnsi="Trebuchet MS"/>
          <w:color w:val="414141"/>
          <w:sz w:val="20"/>
          <w:szCs w:val="20"/>
        </w:rPr>
      </w:pPr>
      <w:proofErr w:type="spellStart"/>
      <w:r>
        <w:rPr>
          <w:rFonts w:ascii="Trebuchet MS" w:hAnsi="Trebuchet MS"/>
          <w:color w:val="414141"/>
          <w:sz w:val="20"/>
          <w:szCs w:val="20"/>
        </w:rPr>
        <w:t>ActionForm</w:t>
      </w:r>
      <w:proofErr w:type="spellEnd"/>
      <w:r>
        <w:rPr>
          <w:rFonts w:ascii="Trebuchet MS" w:hAnsi="Trebuchet MS"/>
          <w:color w:val="414141"/>
          <w:sz w:val="20"/>
          <w:szCs w:val="20"/>
        </w:rPr>
        <w:t xml:space="preserve"> is </w:t>
      </w:r>
      <w:proofErr w:type="spellStart"/>
      <w:r>
        <w:rPr>
          <w:rFonts w:ascii="Trebuchet MS" w:hAnsi="Trebuchet MS"/>
          <w:color w:val="414141"/>
          <w:sz w:val="20"/>
          <w:szCs w:val="20"/>
        </w:rPr>
        <w:t>javabean</w:t>
      </w:r>
      <w:proofErr w:type="spellEnd"/>
      <w:r>
        <w:rPr>
          <w:rFonts w:ascii="Trebuchet MS" w:hAnsi="Trebuchet MS"/>
          <w:color w:val="414141"/>
          <w:sz w:val="20"/>
          <w:szCs w:val="20"/>
        </w:rPr>
        <w:t xml:space="preserve"> which represents the form inputs containing the request parameters from the View referencing the Action bean.</w:t>
      </w:r>
    </w:p>
    <w:p w:rsidR="00497ED5" w:rsidRDefault="00497ED5" w:rsidP="00497ED5">
      <w:pPr>
        <w:rPr>
          <w:rFonts w:ascii="Times New Roman" w:hAnsi="Times New Roman"/>
          <w:sz w:val="24"/>
          <w:szCs w:val="24"/>
        </w:rPr>
      </w:pPr>
      <w:r>
        <w:rPr>
          <w:color w:val="000000"/>
          <w:sz w:val="27"/>
          <w:szCs w:val="27"/>
        </w:rPr>
        <w:br/>
      </w:r>
      <w:proofErr w:type="gramStart"/>
      <w:r>
        <w:rPr>
          <w:rStyle w:val="queindex"/>
          <w:rFonts w:ascii="Trebuchet MS" w:hAnsi="Trebuchet MS"/>
          <w:b/>
          <w:bCs/>
          <w:color w:val="414141"/>
          <w:sz w:val="20"/>
          <w:szCs w:val="20"/>
        </w:rPr>
        <w:t>9.</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are the important methods of </w:t>
      </w:r>
      <w:proofErr w:type="spellStart"/>
      <w:r>
        <w:rPr>
          <w:rStyle w:val="que"/>
          <w:rFonts w:ascii="Trebuchet MS" w:hAnsi="Trebuchet MS"/>
          <w:b/>
          <w:bCs/>
          <w:color w:val="0863A5"/>
          <w:sz w:val="20"/>
          <w:szCs w:val="20"/>
        </w:rPr>
        <w:t>ActionForm</w:t>
      </w:r>
      <w:proofErr w:type="spellEnd"/>
      <w:r>
        <w:rPr>
          <w:rStyle w:val="que"/>
          <w:rFonts w:ascii="Trebuchet MS" w:hAnsi="Trebuchet MS"/>
          <w:b/>
          <w:bCs/>
          <w:color w:val="0863A5"/>
          <w:sz w:val="20"/>
          <w:szCs w:val="20"/>
        </w:rPr>
        <w:t>?</w:t>
      </w:r>
    </w:p>
    <w:p w:rsidR="00497ED5" w:rsidRDefault="00497ED5" w:rsidP="00497ED5">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 xml:space="preserve">The important methods of </w:t>
      </w:r>
      <w:proofErr w:type="spellStart"/>
      <w:r>
        <w:rPr>
          <w:rFonts w:ascii="Trebuchet MS" w:hAnsi="Trebuchet MS"/>
          <w:color w:val="414141"/>
          <w:sz w:val="20"/>
          <w:szCs w:val="20"/>
        </w:rPr>
        <w:t>ActionForm</w:t>
      </w:r>
      <w:proofErr w:type="spellEnd"/>
      <w:r>
        <w:rPr>
          <w:rFonts w:ascii="Trebuchet MS" w:hAnsi="Trebuchet MS"/>
          <w:color w:val="414141"/>
          <w:sz w:val="20"/>
          <w:szCs w:val="20"/>
        </w:rPr>
        <w:t xml:space="preserve"> </w:t>
      </w:r>
      <w:proofErr w:type="gramStart"/>
      <w:r>
        <w:rPr>
          <w:rFonts w:ascii="Trebuchet MS" w:hAnsi="Trebuchet MS"/>
          <w:color w:val="414141"/>
          <w:sz w:val="20"/>
          <w:szCs w:val="20"/>
        </w:rPr>
        <w:t>are :</w:t>
      </w:r>
      <w:proofErr w:type="gramEnd"/>
      <w:r>
        <w:rPr>
          <w:rStyle w:val="apple-converted-space"/>
          <w:rFonts w:ascii="Trebuchet MS" w:hAnsi="Trebuchet MS"/>
          <w:color w:val="414141"/>
          <w:sz w:val="20"/>
          <w:szCs w:val="20"/>
        </w:rPr>
        <w:t> </w:t>
      </w:r>
      <w:r>
        <w:rPr>
          <w:rStyle w:val="HTMLCode"/>
          <w:color w:val="222222"/>
          <w:sz w:val="18"/>
          <w:szCs w:val="18"/>
        </w:rPr>
        <w:t>validate()</w:t>
      </w:r>
      <w:r>
        <w:rPr>
          <w:rStyle w:val="apple-converted-space"/>
          <w:rFonts w:ascii="Trebuchet MS" w:hAnsi="Trebuchet MS"/>
          <w:color w:val="414141"/>
          <w:sz w:val="20"/>
          <w:szCs w:val="20"/>
        </w:rPr>
        <w:t> </w:t>
      </w:r>
      <w:r>
        <w:rPr>
          <w:rFonts w:ascii="Trebuchet MS" w:hAnsi="Trebuchet MS"/>
          <w:color w:val="414141"/>
          <w:sz w:val="20"/>
          <w:szCs w:val="20"/>
        </w:rPr>
        <w:t>&amp; reset().</w:t>
      </w:r>
    </w:p>
    <w:p w:rsidR="00497ED5" w:rsidRDefault="00497ED5" w:rsidP="00497ED5">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10</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Describe</w:t>
      </w:r>
      <w:proofErr w:type="gramEnd"/>
      <w:r>
        <w:rPr>
          <w:rStyle w:val="que"/>
          <w:rFonts w:ascii="Trebuchet MS" w:hAnsi="Trebuchet MS"/>
          <w:b/>
          <w:bCs/>
          <w:color w:val="0863A5"/>
          <w:sz w:val="20"/>
          <w:szCs w:val="20"/>
        </w:rPr>
        <w:t xml:space="preserve"> validate() and reset() methods ?</w:t>
      </w:r>
    </w:p>
    <w:p w:rsidR="00497ED5" w:rsidRDefault="00497ED5" w:rsidP="00497ED5">
      <w:pPr>
        <w:pStyle w:val="content"/>
        <w:spacing w:before="0" w:beforeAutospacing="0" w:after="0" w:afterAutospacing="0"/>
        <w:rPr>
          <w:rFonts w:ascii="Trebuchet MS" w:hAnsi="Trebuchet MS"/>
          <w:color w:val="414141"/>
          <w:sz w:val="20"/>
          <w:szCs w:val="20"/>
        </w:rPr>
      </w:pPr>
      <w:proofErr w:type="gramStart"/>
      <w:r>
        <w:rPr>
          <w:rFonts w:ascii="Trebuchet MS" w:hAnsi="Trebuchet MS"/>
          <w:b/>
          <w:bCs/>
          <w:i/>
          <w:iCs/>
          <w:color w:val="414141"/>
          <w:sz w:val="20"/>
          <w:szCs w:val="20"/>
          <w:u w:val="single"/>
        </w:rPr>
        <w:t>validate(</w:t>
      </w:r>
      <w:proofErr w:type="gramEnd"/>
      <w:r>
        <w:rPr>
          <w:rFonts w:ascii="Trebuchet MS" w:hAnsi="Trebuchet MS"/>
          <w:b/>
          <w:bCs/>
          <w:i/>
          <w:iCs/>
          <w:color w:val="414141"/>
          <w:sz w:val="20"/>
          <w:szCs w:val="20"/>
          <w:u w:val="single"/>
        </w:rPr>
        <w:t>)</w:t>
      </w:r>
      <w:r>
        <w:rPr>
          <w:rStyle w:val="apple-converted-space"/>
          <w:rFonts w:ascii="Trebuchet MS" w:hAnsi="Trebuchet MS"/>
          <w:color w:val="414141"/>
          <w:sz w:val="20"/>
          <w:szCs w:val="20"/>
        </w:rPr>
        <w:t> </w:t>
      </w:r>
      <w:r>
        <w:rPr>
          <w:rFonts w:ascii="Trebuchet MS" w:hAnsi="Trebuchet MS"/>
          <w:color w:val="414141"/>
          <w:sz w:val="20"/>
          <w:szCs w:val="20"/>
        </w:rPr>
        <w:t xml:space="preserve">: Used to validate properties after they have been populated; Called before </w:t>
      </w:r>
      <w:proofErr w:type="spellStart"/>
      <w:r>
        <w:rPr>
          <w:rFonts w:ascii="Trebuchet MS" w:hAnsi="Trebuchet MS"/>
          <w:color w:val="414141"/>
          <w:sz w:val="20"/>
          <w:szCs w:val="20"/>
        </w:rPr>
        <w:t>FormBean</w:t>
      </w:r>
      <w:proofErr w:type="spellEnd"/>
      <w:r>
        <w:rPr>
          <w:rFonts w:ascii="Trebuchet MS" w:hAnsi="Trebuchet MS"/>
          <w:color w:val="414141"/>
          <w:sz w:val="20"/>
          <w:szCs w:val="20"/>
        </w:rPr>
        <w:t xml:space="preserve"> is handed to Action. </w:t>
      </w:r>
      <w:proofErr w:type="gramStart"/>
      <w:r>
        <w:rPr>
          <w:rFonts w:ascii="Trebuchet MS" w:hAnsi="Trebuchet MS"/>
          <w:color w:val="414141"/>
          <w:sz w:val="20"/>
          <w:szCs w:val="20"/>
        </w:rPr>
        <w:t>Returns a collection of</w:t>
      </w:r>
      <w:r>
        <w:rPr>
          <w:rStyle w:val="apple-converted-space"/>
          <w:rFonts w:ascii="Trebuchet MS" w:hAnsi="Trebuchet MS"/>
          <w:color w:val="414141"/>
          <w:sz w:val="20"/>
          <w:szCs w:val="20"/>
        </w:rPr>
        <w:t> </w:t>
      </w:r>
      <w:proofErr w:type="spellStart"/>
      <w:r>
        <w:rPr>
          <w:rStyle w:val="HTMLCode"/>
          <w:color w:val="222222"/>
          <w:sz w:val="18"/>
          <w:szCs w:val="18"/>
        </w:rPr>
        <w:t>ActionError</w:t>
      </w:r>
      <w:proofErr w:type="spellEnd"/>
      <w:r>
        <w:rPr>
          <w:rStyle w:val="apple-converted-space"/>
          <w:rFonts w:ascii="Trebuchet MS" w:hAnsi="Trebuchet MS"/>
          <w:color w:val="414141"/>
          <w:sz w:val="20"/>
          <w:szCs w:val="20"/>
        </w:rPr>
        <w:t> </w:t>
      </w:r>
      <w:r>
        <w:rPr>
          <w:rFonts w:ascii="Trebuchet MS" w:hAnsi="Trebuchet MS"/>
          <w:color w:val="414141"/>
          <w:sz w:val="20"/>
          <w:szCs w:val="20"/>
        </w:rPr>
        <w:t>as</w:t>
      </w:r>
      <w:r>
        <w:rPr>
          <w:rStyle w:val="apple-converted-space"/>
          <w:rFonts w:ascii="Trebuchet MS" w:hAnsi="Trebuchet MS"/>
          <w:color w:val="414141"/>
          <w:sz w:val="20"/>
          <w:szCs w:val="20"/>
        </w:rPr>
        <w:t> </w:t>
      </w:r>
      <w:proofErr w:type="spellStart"/>
      <w:r>
        <w:rPr>
          <w:rStyle w:val="HTMLCode"/>
          <w:color w:val="222222"/>
          <w:sz w:val="18"/>
          <w:szCs w:val="18"/>
        </w:rPr>
        <w:t>ActionErrors</w:t>
      </w:r>
      <w:proofErr w:type="spellEnd"/>
      <w:r>
        <w:rPr>
          <w:rFonts w:ascii="Trebuchet MS" w:hAnsi="Trebuchet MS"/>
          <w:color w:val="414141"/>
          <w:sz w:val="20"/>
          <w:szCs w:val="20"/>
        </w:rPr>
        <w:t>.</w:t>
      </w:r>
      <w:proofErr w:type="gramEnd"/>
      <w:r>
        <w:rPr>
          <w:rFonts w:ascii="Trebuchet MS" w:hAnsi="Trebuchet MS"/>
          <w:color w:val="414141"/>
          <w:sz w:val="20"/>
          <w:szCs w:val="20"/>
        </w:rPr>
        <w:t xml:space="preserve"> Following is the method signature for the</w:t>
      </w:r>
      <w:r>
        <w:rPr>
          <w:rStyle w:val="apple-converted-space"/>
          <w:rFonts w:ascii="Trebuchet MS" w:hAnsi="Trebuchet MS"/>
          <w:color w:val="414141"/>
          <w:sz w:val="20"/>
          <w:szCs w:val="20"/>
        </w:rPr>
        <w:t> </w:t>
      </w:r>
      <w:proofErr w:type="gramStart"/>
      <w:r>
        <w:rPr>
          <w:rStyle w:val="HTMLCode"/>
          <w:color w:val="222222"/>
          <w:sz w:val="18"/>
          <w:szCs w:val="18"/>
        </w:rPr>
        <w:t>validate(</w:t>
      </w:r>
      <w:proofErr w:type="gramEnd"/>
      <w:r>
        <w:rPr>
          <w:rStyle w:val="HTMLCode"/>
          <w:color w:val="222222"/>
          <w:sz w:val="18"/>
          <w:szCs w:val="18"/>
        </w:rPr>
        <w:t>)</w:t>
      </w:r>
      <w:r>
        <w:rPr>
          <w:rStyle w:val="apple-converted-space"/>
          <w:rFonts w:ascii="Trebuchet MS" w:hAnsi="Trebuchet MS"/>
          <w:color w:val="414141"/>
          <w:sz w:val="20"/>
          <w:szCs w:val="20"/>
        </w:rPr>
        <w:t> </w:t>
      </w:r>
      <w:r>
        <w:rPr>
          <w:rFonts w:ascii="Trebuchet MS" w:hAnsi="Trebuchet MS"/>
          <w:color w:val="414141"/>
          <w:sz w:val="20"/>
          <w:szCs w:val="20"/>
        </w:rPr>
        <w:t>method.</w:t>
      </w:r>
    </w:p>
    <w:p w:rsidR="00497ED5" w:rsidRDefault="00497ED5" w:rsidP="00497ED5">
      <w:pPr>
        <w:rPr>
          <w:rFonts w:ascii="Times New Roman" w:hAnsi="Times New Roman"/>
          <w:sz w:val="24"/>
          <w:szCs w:val="24"/>
        </w:rPr>
      </w:pPr>
      <w:r>
        <w:rPr>
          <w:color w:val="000000"/>
          <w:sz w:val="27"/>
          <w:szCs w:val="27"/>
        </w:rPr>
        <w:br/>
      </w:r>
    </w:p>
    <w:p w:rsidR="00497ED5" w:rsidRDefault="00497ED5" w:rsidP="00497ED5">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proofErr w:type="gramStart"/>
      <w:r>
        <w:rPr>
          <w:rStyle w:val="Strong"/>
          <w:color w:val="800040"/>
          <w:sz w:val="22"/>
          <w:szCs w:val="22"/>
        </w:rPr>
        <w:t>public</w:t>
      </w:r>
      <w:proofErr w:type="gramEnd"/>
      <w:r>
        <w:rPr>
          <w:rStyle w:val="Strong"/>
          <w:color w:val="800040"/>
          <w:sz w:val="22"/>
          <w:szCs w:val="22"/>
        </w:rPr>
        <w:t xml:space="preserve"> </w:t>
      </w:r>
      <w:proofErr w:type="spellStart"/>
      <w:r>
        <w:rPr>
          <w:color w:val="222222"/>
          <w:sz w:val="22"/>
          <w:szCs w:val="22"/>
        </w:rPr>
        <w:t>ActionErrors</w:t>
      </w:r>
      <w:proofErr w:type="spellEnd"/>
      <w:r>
        <w:rPr>
          <w:color w:val="222222"/>
          <w:sz w:val="22"/>
          <w:szCs w:val="22"/>
        </w:rPr>
        <w:t xml:space="preserve"> validate(</w:t>
      </w:r>
      <w:proofErr w:type="spellStart"/>
      <w:r>
        <w:rPr>
          <w:color w:val="222222"/>
          <w:sz w:val="22"/>
          <w:szCs w:val="22"/>
        </w:rPr>
        <w:t>ActionMapping</w:t>
      </w:r>
      <w:proofErr w:type="spellEnd"/>
      <w:r>
        <w:rPr>
          <w:color w:val="222222"/>
          <w:sz w:val="22"/>
          <w:szCs w:val="22"/>
        </w:rPr>
        <w:t xml:space="preserve"> </w:t>
      </w:r>
      <w:proofErr w:type="spellStart"/>
      <w:r>
        <w:rPr>
          <w:color w:val="0000FF"/>
          <w:sz w:val="22"/>
          <w:szCs w:val="22"/>
        </w:rPr>
        <w:t>mapping</w:t>
      </w:r>
      <w:r>
        <w:rPr>
          <w:color w:val="222222"/>
          <w:sz w:val="22"/>
          <w:szCs w:val="22"/>
        </w:rPr>
        <w:t>,HttpServletRequest</w:t>
      </w:r>
      <w:proofErr w:type="spellEnd"/>
      <w:r>
        <w:rPr>
          <w:color w:val="222222"/>
          <w:sz w:val="22"/>
          <w:szCs w:val="22"/>
        </w:rPr>
        <w:t xml:space="preserve"> </w:t>
      </w:r>
      <w:r>
        <w:rPr>
          <w:color w:val="0000FF"/>
          <w:sz w:val="22"/>
          <w:szCs w:val="22"/>
        </w:rPr>
        <w:t>request</w:t>
      </w:r>
      <w:r>
        <w:rPr>
          <w:color w:val="222222"/>
          <w:sz w:val="22"/>
          <w:szCs w:val="22"/>
        </w:rPr>
        <w:t>)</w:t>
      </w:r>
    </w:p>
    <w:p w:rsidR="00497ED5" w:rsidRDefault="00497ED5" w:rsidP="00497ED5">
      <w:pPr>
        <w:rPr>
          <w:sz w:val="24"/>
          <w:szCs w:val="24"/>
        </w:rPr>
      </w:pPr>
      <w:r>
        <w:rPr>
          <w:color w:val="000000"/>
          <w:sz w:val="27"/>
          <w:szCs w:val="27"/>
        </w:rPr>
        <w:br/>
      </w:r>
    </w:p>
    <w:p w:rsidR="00497ED5" w:rsidRDefault="00497ED5" w:rsidP="00497ED5">
      <w:pPr>
        <w:pStyle w:val="content"/>
        <w:spacing w:before="0" w:beforeAutospacing="0" w:after="240" w:afterAutospacing="0"/>
        <w:rPr>
          <w:rFonts w:ascii="Trebuchet MS" w:hAnsi="Trebuchet MS"/>
          <w:color w:val="414141"/>
          <w:sz w:val="20"/>
          <w:szCs w:val="20"/>
        </w:rPr>
      </w:pPr>
      <w:proofErr w:type="gramStart"/>
      <w:r>
        <w:rPr>
          <w:rFonts w:ascii="Trebuchet MS" w:hAnsi="Trebuchet MS"/>
          <w:b/>
          <w:bCs/>
          <w:i/>
          <w:iCs/>
          <w:color w:val="414141"/>
          <w:sz w:val="20"/>
          <w:szCs w:val="20"/>
          <w:u w:val="single"/>
        </w:rPr>
        <w:lastRenderedPageBreak/>
        <w:t>reset(</w:t>
      </w:r>
      <w:proofErr w:type="gramEnd"/>
      <w:r>
        <w:rPr>
          <w:rFonts w:ascii="Trebuchet MS" w:hAnsi="Trebuchet MS"/>
          <w:b/>
          <w:bCs/>
          <w:i/>
          <w:iCs/>
          <w:color w:val="414141"/>
          <w:sz w:val="20"/>
          <w:szCs w:val="20"/>
          <w:u w:val="single"/>
        </w:rPr>
        <w:t>)</w:t>
      </w:r>
      <w:r>
        <w:rPr>
          <w:rFonts w:ascii="Trebuchet MS" w:hAnsi="Trebuchet MS"/>
          <w:color w:val="414141"/>
          <w:sz w:val="20"/>
          <w:szCs w:val="20"/>
        </w:rPr>
        <w:t>:</w:t>
      </w:r>
      <w:r>
        <w:rPr>
          <w:rStyle w:val="apple-converted-space"/>
          <w:rFonts w:ascii="Trebuchet MS" w:hAnsi="Trebuchet MS"/>
          <w:color w:val="414141"/>
          <w:sz w:val="20"/>
          <w:szCs w:val="20"/>
        </w:rPr>
        <w:t> </w:t>
      </w:r>
      <w:r>
        <w:rPr>
          <w:rStyle w:val="HTMLCode"/>
          <w:color w:val="222222"/>
          <w:sz w:val="18"/>
          <w:szCs w:val="18"/>
        </w:rPr>
        <w:t>reset()</w:t>
      </w:r>
      <w:r>
        <w:rPr>
          <w:rStyle w:val="apple-converted-space"/>
          <w:rFonts w:ascii="Trebuchet MS" w:hAnsi="Trebuchet MS"/>
          <w:color w:val="414141"/>
          <w:sz w:val="20"/>
          <w:szCs w:val="20"/>
        </w:rPr>
        <w:t> </w:t>
      </w:r>
      <w:r>
        <w:rPr>
          <w:rFonts w:ascii="Trebuchet MS" w:hAnsi="Trebuchet MS"/>
          <w:color w:val="414141"/>
          <w:sz w:val="20"/>
          <w:szCs w:val="20"/>
        </w:rPr>
        <w:t xml:space="preserve">method is called by Struts Framework with each request that uses the defined </w:t>
      </w:r>
      <w:proofErr w:type="spellStart"/>
      <w:r>
        <w:rPr>
          <w:rFonts w:ascii="Trebuchet MS" w:hAnsi="Trebuchet MS"/>
          <w:color w:val="414141"/>
          <w:sz w:val="20"/>
          <w:szCs w:val="20"/>
        </w:rPr>
        <w:t>ActionForm</w:t>
      </w:r>
      <w:proofErr w:type="spellEnd"/>
      <w:r>
        <w:rPr>
          <w:rFonts w:ascii="Trebuchet MS" w:hAnsi="Trebuchet MS"/>
          <w:color w:val="414141"/>
          <w:sz w:val="20"/>
          <w:szCs w:val="20"/>
        </w:rPr>
        <w:t xml:space="preserve">. The purpose of this method is to reset all of the </w:t>
      </w:r>
      <w:proofErr w:type="spellStart"/>
      <w:r>
        <w:rPr>
          <w:rFonts w:ascii="Trebuchet MS" w:hAnsi="Trebuchet MS"/>
          <w:color w:val="414141"/>
          <w:sz w:val="20"/>
          <w:szCs w:val="20"/>
        </w:rPr>
        <w:t>ActionForm's</w:t>
      </w:r>
      <w:proofErr w:type="spellEnd"/>
      <w:r>
        <w:rPr>
          <w:rFonts w:ascii="Trebuchet MS" w:hAnsi="Trebuchet MS"/>
          <w:color w:val="414141"/>
          <w:sz w:val="20"/>
          <w:szCs w:val="20"/>
        </w:rPr>
        <w:t xml:space="preserve"> data members prior to the new request values being set.</w:t>
      </w:r>
      <w:r>
        <w:rPr>
          <w:rStyle w:val="apple-converted-space"/>
          <w:rFonts w:ascii="Trebuchet MS" w:hAnsi="Trebuchet MS"/>
          <w:color w:val="414141"/>
          <w:sz w:val="20"/>
          <w:szCs w:val="20"/>
        </w:rPr>
        <w:t> </w:t>
      </w:r>
    </w:p>
    <w:p w:rsidR="00497ED5" w:rsidRDefault="00497ED5" w:rsidP="00497ED5">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proofErr w:type="gramStart"/>
      <w:r>
        <w:rPr>
          <w:color w:val="800040"/>
          <w:sz w:val="22"/>
          <w:szCs w:val="22"/>
        </w:rPr>
        <w:t>public</w:t>
      </w:r>
      <w:proofErr w:type="gramEnd"/>
      <w:r>
        <w:rPr>
          <w:color w:val="800040"/>
          <w:sz w:val="22"/>
          <w:szCs w:val="22"/>
        </w:rPr>
        <w:t xml:space="preserve"> void </w:t>
      </w:r>
      <w:r>
        <w:rPr>
          <w:color w:val="222222"/>
          <w:sz w:val="22"/>
          <w:szCs w:val="22"/>
        </w:rPr>
        <w:t>reset() {}</w:t>
      </w:r>
    </w:p>
    <w:p w:rsidR="00497ED5" w:rsidRDefault="00497ED5" w:rsidP="00497ED5">
      <w:pPr>
        <w:rPr>
          <w:sz w:val="24"/>
          <w:szCs w:val="24"/>
        </w:rPr>
      </w:pPr>
      <w:r>
        <w:rPr>
          <w:color w:val="000000"/>
          <w:sz w:val="27"/>
          <w:szCs w:val="27"/>
        </w:rPr>
        <w:br/>
      </w:r>
      <w:r>
        <w:rPr>
          <w:rStyle w:val="queindex"/>
          <w:rFonts w:ascii="Trebuchet MS" w:hAnsi="Trebuchet MS"/>
          <w:b/>
          <w:bCs/>
          <w:color w:val="414141"/>
          <w:sz w:val="20"/>
          <w:szCs w:val="20"/>
        </w:rPr>
        <w:t>11</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w:t>
      </w:r>
      <w:proofErr w:type="spellStart"/>
      <w:r>
        <w:rPr>
          <w:rStyle w:val="que"/>
          <w:rFonts w:ascii="Trebuchet MS" w:hAnsi="Trebuchet MS"/>
          <w:b/>
          <w:bCs/>
          <w:color w:val="0863A5"/>
          <w:sz w:val="20"/>
          <w:szCs w:val="20"/>
        </w:rPr>
        <w:t>ActionMapping</w:t>
      </w:r>
      <w:proofErr w:type="spellEnd"/>
      <w:r>
        <w:rPr>
          <w:rStyle w:val="que"/>
          <w:rFonts w:ascii="Trebuchet MS" w:hAnsi="Trebuchet MS"/>
          <w:b/>
          <w:bCs/>
          <w:color w:val="0863A5"/>
          <w:sz w:val="20"/>
          <w:szCs w:val="20"/>
        </w:rPr>
        <w:t>?</w:t>
      </w:r>
    </w:p>
    <w:p w:rsidR="00497ED5" w:rsidRDefault="00497ED5" w:rsidP="00497ED5">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Action mapping contains all the deployment information for a particular Action bean. This class is to determine where the results of the Action will be sent once its processing is complete.</w:t>
      </w:r>
    </w:p>
    <w:p w:rsidR="00497ED5" w:rsidRDefault="00497ED5" w:rsidP="00497ED5">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12</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How</w:t>
      </w:r>
      <w:proofErr w:type="gramEnd"/>
      <w:r>
        <w:rPr>
          <w:rStyle w:val="que"/>
          <w:rFonts w:ascii="Trebuchet MS" w:hAnsi="Trebuchet MS"/>
          <w:b/>
          <w:bCs/>
          <w:color w:val="0863A5"/>
          <w:sz w:val="20"/>
          <w:szCs w:val="20"/>
        </w:rPr>
        <w:t xml:space="preserve"> is the Action Mapping specified ?</w:t>
      </w:r>
    </w:p>
    <w:p w:rsidR="00497ED5" w:rsidRDefault="00497ED5" w:rsidP="00497ED5">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We can specify the action mapping in the configuration file called</w:t>
      </w:r>
      <w:r>
        <w:rPr>
          <w:rStyle w:val="apple-converted-space"/>
          <w:rFonts w:ascii="Trebuchet MS" w:hAnsi="Trebuchet MS"/>
          <w:color w:val="414141"/>
          <w:sz w:val="20"/>
          <w:szCs w:val="20"/>
        </w:rPr>
        <w:t> </w:t>
      </w:r>
      <w:r>
        <w:rPr>
          <w:rStyle w:val="HTMLCode"/>
          <w:color w:val="222222"/>
          <w:sz w:val="18"/>
          <w:szCs w:val="18"/>
        </w:rPr>
        <w:t>struts-config.xml</w:t>
      </w:r>
      <w:r>
        <w:rPr>
          <w:rFonts w:ascii="Trebuchet MS" w:hAnsi="Trebuchet MS"/>
          <w:color w:val="414141"/>
          <w:sz w:val="20"/>
          <w:szCs w:val="20"/>
        </w:rPr>
        <w:t>. Struts framework creates</w:t>
      </w:r>
      <w:r>
        <w:rPr>
          <w:rStyle w:val="apple-converted-space"/>
          <w:rFonts w:ascii="Trebuchet MS" w:hAnsi="Trebuchet MS"/>
          <w:color w:val="414141"/>
          <w:sz w:val="20"/>
          <w:szCs w:val="20"/>
        </w:rPr>
        <w:t> </w:t>
      </w:r>
      <w:proofErr w:type="spellStart"/>
      <w:r>
        <w:rPr>
          <w:rStyle w:val="HTMLCode"/>
          <w:color w:val="222222"/>
          <w:sz w:val="18"/>
          <w:szCs w:val="18"/>
        </w:rPr>
        <w:t>ActionMapping</w:t>
      </w:r>
      <w:r>
        <w:rPr>
          <w:rFonts w:ascii="Trebuchet MS" w:hAnsi="Trebuchet MS"/>
          <w:color w:val="414141"/>
          <w:sz w:val="20"/>
          <w:szCs w:val="20"/>
        </w:rPr>
        <w:t>object</w:t>
      </w:r>
      <w:proofErr w:type="spellEnd"/>
      <w:r>
        <w:rPr>
          <w:rFonts w:ascii="Trebuchet MS" w:hAnsi="Trebuchet MS"/>
          <w:color w:val="414141"/>
          <w:sz w:val="20"/>
          <w:szCs w:val="20"/>
        </w:rPr>
        <w:t xml:space="preserve"> from</w:t>
      </w:r>
      <w:r>
        <w:rPr>
          <w:rStyle w:val="apple-converted-space"/>
          <w:rFonts w:ascii="Trebuchet MS" w:hAnsi="Trebuchet MS"/>
          <w:color w:val="414141"/>
          <w:sz w:val="20"/>
          <w:szCs w:val="20"/>
        </w:rPr>
        <w:t> </w:t>
      </w:r>
      <w:r>
        <w:rPr>
          <w:rStyle w:val="HTMLCode"/>
          <w:color w:val="222222"/>
          <w:sz w:val="18"/>
          <w:szCs w:val="18"/>
        </w:rPr>
        <w:t>&lt;</w:t>
      </w:r>
      <w:proofErr w:type="spellStart"/>
      <w:r>
        <w:rPr>
          <w:rStyle w:val="HTMLCode"/>
          <w:color w:val="222222"/>
          <w:sz w:val="18"/>
          <w:szCs w:val="18"/>
        </w:rPr>
        <w:t>ActionMapping</w:t>
      </w:r>
      <w:proofErr w:type="spellEnd"/>
      <w:r>
        <w:rPr>
          <w:rStyle w:val="HTMLCode"/>
          <w:color w:val="222222"/>
          <w:sz w:val="18"/>
          <w:szCs w:val="18"/>
        </w:rPr>
        <w:t>&gt;</w:t>
      </w:r>
      <w:r>
        <w:rPr>
          <w:rStyle w:val="apple-converted-space"/>
          <w:rFonts w:ascii="Trebuchet MS" w:hAnsi="Trebuchet MS"/>
          <w:color w:val="414141"/>
          <w:sz w:val="20"/>
          <w:szCs w:val="20"/>
        </w:rPr>
        <w:t> </w:t>
      </w:r>
      <w:r>
        <w:rPr>
          <w:rFonts w:ascii="Trebuchet MS" w:hAnsi="Trebuchet MS"/>
          <w:color w:val="414141"/>
          <w:sz w:val="20"/>
          <w:szCs w:val="20"/>
        </w:rPr>
        <w:t>configuration element of</w:t>
      </w:r>
      <w:r>
        <w:rPr>
          <w:rStyle w:val="apple-converted-space"/>
          <w:rFonts w:ascii="Trebuchet MS" w:hAnsi="Trebuchet MS"/>
          <w:color w:val="414141"/>
          <w:sz w:val="20"/>
          <w:szCs w:val="20"/>
        </w:rPr>
        <w:t> </w:t>
      </w:r>
      <w:r>
        <w:rPr>
          <w:rStyle w:val="HTMLCode"/>
          <w:color w:val="222222"/>
          <w:sz w:val="18"/>
          <w:szCs w:val="18"/>
        </w:rPr>
        <w:t>struts-config.xml</w:t>
      </w:r>
      <w:r>
        <w:rPr>
          <w:rStyle w:val="apple-converted-space"/>
          <w:rFonts w:ascii="Trebuchet MS" w:hAnsi="Trebuchet MS"/>
          <w:color w:val="414141"/>
          <w:sz w:val="20"/>
          <w:szCs w:val="20"/>
        </w:rPr>
        <w:t> </w:t>
      </w:r>
      <w:r>
        <w:rPr>
          <w:rFonts w:ascii="Trebuchet MS" w:hAnsi="Trebuchet MS"/>
          <w:color w:val="414141"/>
          <w:sz w:val="20"/>
          <w:szCs w:val="20"/>
        </w:rPr>
        <w:t>file</w:t>
      </w:r>
    </w:p>
    <w:p w:rsidR="00497ED5" w:rsidRDefault="00497ED5" w:rsidP="00497ED5">
      <w:pPr>
        <w:rPr>
          <w:rFonts w:ascii="Times New Roman" w:hAnsi="Times New Roman"/>
          <w:sz w:val="24"/>
          <w:szCs w:val="24"/>
        </w:rPr>
      </w:pPr>
      <w:r>
        <w:rPr>
          <w:color w:val="000000"/>
          <w:sz w:val="27"/>
          <w:szCs w:val="27"/>
        </w:rPr>
        <w:br/>
      </w:r>
    </w:p>
    <w:p w:rsidR="00497ED5" w:rsidRDefault="00497ED5" w:rsidP="00497ED5">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008000"/>
          <w:sz w:val="22"/>
          <w:szCs w:val="22"/>
        </w:rPr>
        <w:t>&lt;action-mappings&gt;</w:t>
      </w:r>
      <w:r>
        <w:rPr>
          <w:color w:val="222222"/>
          <w:sz w:val="22"/>
          <w:szCs w:val="22"/>
        </w:rPr>
        <w:br/>
        <w:t> </w:t>
      </w:r>
      <w:r>
        <w:rPr>
          <w:color w:val="008080"/>
          <w:sz w:val="22"/>
          <w:szCs w:val="22"/>
        </w:rPr>
        <w:t>&lt;action</w:t>
      </w:r>
      <w:r>
        <w:rPr>
          <w:color w:val="222222"/>
          <w:sz w:val="22"/>
          <w:szCs w:val="22"/>
        </w:rPr>
        <w:t xml:space="preserve"> </w:t>
      </w:r>
      <w:r>
        <w:rPr>
          <w:color w:val="800040"/>
          <w:sz w:val="22"/>
          <w:szCs w:val="22"/>
        </w:rPr>
        <w:t>path</w:t>
      </w:r>
      <w:r>
        <w:rPr>
          <w:color w:val="222222"/>
          <w:sz w:val="22"/>
          <w:szCs w:val="22"/>
        </w:rPr>
        <w:t>=</w:t>
      </w:r>
      <w:r>
        <w:rPr>
          <w:color w:val="0000FF"/>
          <w:sz w:val="22"/>
          <w:szCs w:val="22"/>
        </w:rPr>
        <w:t>"/submit"</w:t>
      </w:r>
      <w:r>
        <w:rPr>
          <w:color w:val="222222"/>
          <w:sz w:val="22"/>
          <w:szCs w:val="22"/>
        </w:rPr>
        <w:br/>
      </w:r>
      <w:r>
        <w:rPr>
          <w:color w:val="222222"/>
          <w:sz w:val="22"/>
          <w:szCs w:val="22"/>
        </w:rPr>
        <w:tab/>
      </w:r>
      <w:r>
        <w:rPr>
          <w:color w:val="800040"/>
          <w:sz w:val="22"/>
          <w:szCs w:val="22"/>
        </w:rPr>
        <w:t>type</w:t>
      </w:r>
      <w:r>
        <w:rPr>
          <w:color w:val="222222"/>
          <w:sz w:val="22"/>
          <w:szCs w:val="22"/>
        </w:rPr>
        <w:t>=</w:t>
      </w:r>
      <w:r>
        <w:rPr>
          <w:color w:val="0000FF"/>
          <w:sz w:val="22"/>
          <w:szCs w:val="22"/>
        </w:rPr>
        <w:t>"</w:t>
      </w:r>
      <w:proofErr w:type="spellStart"/>
      <w:r>
        <w:rPr>
          <w:color w:val="0000FF"/>
          <w:sz w:val="22"/>
          <w:szCs w:val="22"/>
        </w:rPr>
        <w:t>submit.SubmitAction</w:t>
      </w:r>
      <w:proofErr w:type="spellEnd"/>
      <w:r>
        <w:rPr>
          <w:color w:val="0000FF"/>
          <w:sz w:val="22"/>
          <w:szCs w:val="22"/>
        </w:rPr>
        <w:t>"</w:t>
      </w:r>
      <w:r>
        <w:rPr>
          <w:color w:val="222222"/>
          <w:sz w:val="22"/>
          <w:szCs w:val="22"/>
        </w:rPr>
        <w:br/>
        <w:t xml:space="preserve">        </w:t>
      </w:r>
      <w:r>
        <w:rPr>
          <w:color w:val="800040"/>
          <w:sz w:val="22"/>
          <w:szCs w:val="22"/>
        </w:rPr>
        <w:t> name</w:t>
      </w:r>
      <w:r>
        <w:rPr>
          <w:color w:val="222222"/>
          <w:sz w:val="22"/>
          <w:szCs w:val="22"/>
        </w:rPr>
        <w:t>=</w:t>
      </w:r>
      <w:r>
        <w:rPr>
          <w:color w:val="0000FF"/>
          <w:sz w:val="22"/>
          <w:szCs w:val="22"/>
        </w:rPr>
        <w:t>"</w:t>
      </w:r>
      <w:proofErr w:type="spellStart"/>
      <w:r>
        <w:rPr>
          <w:color w:val="0000FF"/>
          <w:sz w:val="22"/>
          <w:szCs w:val="22"/>
        </w:rPr>
        <w:t>submitForm</w:t>
      </w:r>
      <w:proofErr w:type="spellEnd"/>
      <w:r>
        <w:rPr>
          <w:color w:val="0000FF"/>
          <w:sz w:val="22"/>
          <w:szCs w:val="22"/>
        </w:rPr>
        <w:t>"</w:t>
      </w:r>
      <w:r>
        <w:rPr>
          <w:color w:val="222222"/>
          <w:sz w:val="22"/>
          <w:szCs w:val="22"/>
        </w:rPr>
        <w:br/>
        <w:t xml:space="preserve">        </w:t>
      </w:r>
      <w:r>
        <w:rPr>
          <w:color w:val="800040"/>
          <w:sz w:val="22"/>
          <w:szCs w:val="22"/>
        </w:rPr>
        <w:t> input</w:t>
      </w:r>
      <w:r>
        <w:rPr>
          <w:color w:val="222222"/>
          <w:sz w:val="22"/>
          <w:szCs w:val="22"/>
        </w:rPr>
        <w:t>=</w:t>
      </w:r>
      <w:r>
        <w:rPr>
          <w:color w:val="0000FF"/>
          <w:sz w:val="22"/>
          <w:szCs w:val="22"/>
        </w:rPr>
        <w:t>"/</w:t>
      </w:r>
      <w:proofErr w:type="spellStart"/>
      <w:r>
        <w:rPr>
          <w:color w:val="0000FF"/>
          <w:sz w:val="22"/>
          <w:szCs w:val="22"/>
        </w:rPr>
        <w:t>submit.jsp</w:t>
      </w:r>
      <w:proofErr w:type="spellEnd"/>
      <w:r>
        <w:rPr>
          <w:color w:val="0000FF"/>
          <w:sz w:val="22"/>
          <w:szCs w:val="22"/>
        </w:rPr>
        <w:t>"</w:t>
      </w:r>
      <w:r>
        <w:rPr>
          <w:color w:val="222222"/>
          <w:sz w:val="22"/>
          <w:szCs w:val="22"/>
        </w:rPr>
        <w:br/>
        <w:t xml:space="preserve">        </w:t>
      </w:r>
      <w:r>
        <w:rPr>
          <w:color w:val="800040"/>
          <w:sz w:val="22"/>
          <w:szCs w:val="22"/>
        </w:rPr>
        <w:t> scope</w:t>
      </w:r>
      <w:r>
        <w:rPr>
          <w:color w:val="222222"/>
          <w:sz w:val="22"/>
          <w:szCs w:val="22"/>
        </w:rPr>
        <w:t>=</w:t>
      </w:r>
      <w:r>
        <w:rPr>
          <w:color w:val="0000FF"/>
          <w:sz w:val="22"/>
          <w:szCs w:val="22"/>
        </w:rPr>
        <w:t>"request"</w:t>
      </w:r>
      <w:r>
        <w:rPr>
          <w:color w:val="222222"/>
          <w:sz w:val="22"/>
          <w:szCs w:val="22"/>
        </w:rPr>
        <w:br/>
        <w:t xml:space="preserve">         </w:t>
      </w:r>
      <w:r>
        <w:rPr>
          <w:color w:val="800040"/>
          <w:sz w:val="22"/>
          <w:szCs w:val="22"/>
        </w:rPr>
        <w:t>validate</w:t>
      </w:r>
      <w:r>
        <w:rPr>
          <w:color w:val="222222"/>
          <w:sz w:val="22"/>
          <w:szCs w:val="22"/>
        </w:rPr>
        <w:t>=</w:t>
      </w:r>
      <w:r>
        <w:rPr>
          <w:color w:val="0000FF"/>
          <w:sz w:val="22"/>
          <w:szCs w:val="22"/>
        </w:rPr>
        <w:t>"true"</w:t>
      </w:r>
      <w:r>
        <w:rPr>
          <w:color w:val="008000"/>
          <w:sz w:val="22"/>
          <w:szCs w:val="22"/>
        </w:rPr>
        <w:t>&gt;</w:t>
      </w:r>
      <w:r>
        <w:rPr>
          <w:color w:val="222222"/>
          <w:sz w:val="22"/>
          <w:szCs w:val="22"/>
        </w:rPr>
        <w:br/>
        <w:t xml:space="preserve">  </w:t>
      </w:r>
      <w:r>
        <w:rPr>
          <w:color w:val="008000"/>
          <w:sz w:val="22"/>
          <w:szCs w:val="22"/>
        </w:rPr>
        <w:t>&lt;forward</w:t>
      </w:r>
      <w:r>
        <w:rPr>
          <w:color w:val="222222"/>
          <w:sz w:val="22"/>
          <w:szCs w:val="22"/>
        </w:rPr>
        <w:t xml:space="preserve"> </w:t>
      </w:r>
      <w:r>
        <w:rPr>
          <w:color w:val="800040"/>
          <w:sz w:val="22"/>
          <w:szCs w:val="22"/>
        </w:rPr>
        <w:t>name</w:t>
      </w:r>
      <w:r>
        <w:rPr>
          <w:color w:val="222222"/>
          <w:sz w:val="22"/>
          <w:szCs w:val="22"/>
        </w:rPr>
        <w:t>=</w:t>
      </w:r>
      <w:r>
        <w:rPr>
          <w:color w:val="0000FF"/>
          <w:sz w:val="22"/>
          <w:szCs w:val="22"/>
        </w:rPr>
        <w:t>"success"</w:t>
      </w:r>
      <w:r>
        <w:rPr>
          <w:color w:val="222222"/>
          <w:sz w:val="22"/>
          <w:szCs w:val="22"/>
        </w:rPr>
        <w:t xml:space="preserve"> </w:t>
      </w:r>
      <w:r>
        <w:rPr>
          <w:color w:val="800040"/>
          <w:sz w:val="22"/>
          <w:szCs w:val="22"/>
        </w:rPr>
        <w:t>path</w:t>
      </w:r>
      <w:r>
        <w:rPr>
          <w:color w:val="222222"/>
          <w:sz w:val="22"/>
          <w:szCs w:val="22"/>
        </w:rPr>
        <w:t>=</w:t>
      </w:r>
      <w:r>
        <w:rPr>
          <w:color w:val="0000FF"/>
          <w:sz w:val="22"/>
          <w:szCs w:val="22"/>
        </w:rPr>
        <w:t>"/</w:t>
      </w:r>
      <w:proofErr w:type="spellStart"/>
      <w:r>
        <w:rPr>
          <w:color w:val="0000FF"/>
          <w:sz w:val="22"/>
          <w:szCs w:val="22"/>
        </w:rPr>
        <w:t>success.jsp</w:t>
      </w:r>
      <w:proofErr w:type="spellEnd"/>
      <w:r>
        <w:rPr>
          <w:color w:val="0000FF"/>
          <w:sz w:val="22"/>
          <w:szCs w:val="22"/>
        </w:rPr>
        <w:t>"</w:t>
      </w:r>
      <w:r>
        <w:rPr>
          <w:color w:val="008000"/>
          <w:sz w:val="22"/>
          <w:szCs w:val="22"/>
        </w:rPr>
        <w:t>/&gt;</w:t>
      </w:r>
      <w:r>
        <w:rPr>
          <w:color w:val="222222"/>
          <w:sz w:val="22"/>
          <w:szCs w:val="22"/>
        </w:rPr>
        <w:br/>
        <w:t xml:space="preserve">  </w:t>
      </w:r>
      <w:r>
        <w:rPr>
          <w:color w:val="008000"/>
          <w:sz w:val="22"/>
          <w:szCs w:val="22"/>
        </w:rPr>
        <w:t>&lt;forward</w:t>
      </w:r>
      <w:r>
        <w:rPr>
          <w:color w:val="222222"/>
          <w:sz w:val="22"/>
          <w:szCs w:val="22"/>
        </w:rPr>
        <w:t xml:space="preserve"> </w:t>
      </w:r>
      <w:r>
        <w:rPr>
          <w:color w:val="800040"/>
          <w:sz w:val="22"/>
          <w:szCs w:val="22"/>
        </w:rPr>
        <w:t>name</w:t>
      </w:r>
      <w:r>
        <w:rPr>
          <w:color w:val="222222"/>
          <w:sz w:val="22"/>
          <w:szCs w:val="22"/>
        </w:rPr>
        <w:t>=</w:t>
      </w:r>
      <w:r>
        <w:rPr>
          <w:color w:val="0000FF"/>
          <w:sz w:val="22"/>
          <w:szCs w:val="22"/>
        </w:rPr>
        <w:t>"failure"</w:t>
      </w:r>
      <w:r>
        <w:rPr>
          <w:color w:val="222222"/>
          <w:sz w:val="22"/>
          <w:szCs w:val="22"/>
        </w:rPr>
        <w:t xml:space="preserve"> </w:t>
      </w:r>
      <w:r>
        <w:rPr>
          <w:color w:val="800040"/>
          <w:sz w:val="22"/>
          <w:szCs w:val="22"/>
        </w:rPr>
        <w:t>path</w:t>
      </w:r>
      <w:r>
        <w:rPr>
          <w:color w:val="222222"/>
          <w:sz w:val="22"/>
          <w:szCs w:val="22"/>
        </w:rPr>
        <w:t>=</w:t>
      </w:r>
      <w:r>
        <w:rPr>
          <w:color w:val="0000FF"/>
          <w:sz w:val="22"/>
          <w:szCs w:val="22"/>
        </w:rPr>
        <w:t>"/</w:t>
      </w:r>
      <w:proofErr w:type="spellStart"/>
      <w:r>
        <w:rPr>
          <w:color w:val="0000FF"/>
          <w:sz w:val="22"/>
          <w:szCs w:val="22"/>
        </w:rPr>
        <w:t>error.jsp</w:t>
      </w:r>
      <w:proofErr w:type="spellEnd"/>
      <w:r>
        <w:rPr>
          <w:color w:val="0000FF"/>
          <w:sz w:val="22"/>
          <w:szCs w:val="22"/>
        </w:rPr>
        <w:t>"</w:t>
      </w:r>
      <w:r>
        <w:rPr>
          <w:color w:val="008000"/>
          <w:sz w:val="22"/>
          <w:szCs w:val="22"/>
        </w:rPr>
        <w:t>/&gt;</w:t>
      </w:r>
      <w:r>
        <w:rPr>
          <w:color w:val="222222"/>
          <w:sz w:val="22"/>
          <w:szCs w:val="22"/>
        </w:rPr>
        <w:br/>
        <w:t xml:space="preserve"> </w:t>
      </w:r>
      <w:r>
        <w:rPr>
          <w:color w:val="008000"/>
          <w:sz w:val="22"/>
          <w:szCs w:val="22"/>
        </w:rPr>
        <w:t>&lt;/action&gt;</w:t>
      </w:r>
      <w:r>
        <w:rPr>
          <w:color w:val="222222"/>
          <w:sz w:val="22"/>
          <w:szCs w:val="22"/>
        </w:rPr>
        <w:br/>
      </w:r>
      <w:r>
        <w:rPr>
          <w:color w:val="008000"/>
          <w:sz w:val="22"/>
          <w:szCs w:val="22"/>
        </w:rPr>
        <w:t>&lt;/action-mappings&gt;</w:t>
      </w:r>
    </w:p>
    <w:p w:rsidR="00497ED5" w:rsidRDefault="00497ED5" w:rsidP="00497ED5">
      <w:pPr>
        <w:rPr>
          <w:sz w:val="24"/>
          <w:szCs w:val="24"/>
        </w:rPr>
      </w:pPr>
      <w:r>
        <w:rPr>
          <w:color w:val="000000"/>
          <w:sz w:val="27"/>
          <w:szCs w:val="27"/>
        </w:rPr>
        <w:br/>
      </w:r>
      <w:r>
        <w:rPr>
          <w:rStyle w:val="queindex"/>
          <w:rFonts w:ascii="Trebuchet MS" w:hAnsi="Trebuchet MS"/>
          <w:b/>
          <w:bCs/>
          <w:color w:val="414141"/>
          <w:sz w:val="20"/>
          <w:szCs w:val="20"/>
        </w:rPr>
        <w:t>13</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role of Action Class?</w:t>
      </w:r>
    </w:p>
    <w:p w:rsidR="00497ED5" w:rsidRDefault="00497ED5" w:rsidP="00497ED5">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An Action Class performs a role of an adapter between the contents of an incoming HTTP request and the corresponding business logic that should be executed to process this request.</w:t>
      </w:r>
    </w:p>
    <w:p w:rsidR="00497ED5" w:rsidRDefault="00497ED5" w:rsidP="00497ED5">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14</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In</w:t>
      </w:r>
      <w:proofErr w:type="gramEnd"/>
      <w:r>
        <w:rPr>
          <w:rStyle w:val="que"/>
          <w:rFonts w:ascii="Trebuchet MS" w:hAnsi="Trebuchet MS"/>
          <w:b/>
          <w:bCs/>
          <w:color w:val="0863A5"/>
          <w:sz w:val="20"/>
          <w:szCs w:val="20"/>
        </w:rPr>
        <w:t xml:space="preserve"> which method of Action class the business logic is executed ?</w:t>
      </w:r>
    </w:p>
    <w:p w:rsidR="00497ED5" w:rsidRDefault="00497ED5" w:rsidP="00497ED5">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In the</w:t>
      </w:r>
      <w:r>
        <w:rPr>
          <w:rStyle w:val="apple-converted-space"/>
          <w:rFonts w:ascii="Trebuchet MS" w:hAnsi="Trebuchet MS"/>
          <w:color w:val="414141"/>
          <w:sz w:val="20"/>
          <w:szCs w:val="20"/>
        </w:rPr>
        <w:t> </w:t>
      </w:r>
      <w:proofErr w:type="gramStart"/>
      <w:r>
        <w:rPr>
          <w:rStyle w:val="HTMLCode"/>
          <w:color w:val="222222"/>
          <w:sz w:val="18"/>
          <w:szCs w:val="18"/>
        </w:rPr>
        <w:t>execute(</w:t>
      </w:r>
      <w:proofErr w:type="gramEnd"/>
      <w:r>
        <w:rPr>
          <w:rStyle w:val="HTMLCode"/>
          <w:color w:val="222222"/>
          <w:sz w:val="18"/>
          <w:szCs w:val="18"/>
        </w:rPr>
        <w:t>)</w:t>
      </w:r>
      <w:r>
        <w:rPr>
          <w:rStyle w:val="apple-converted-space"/>
          <w:rFonts w:ascii="Trebuchet MS" w:hAnsi="Trebuchet MS"/>
          <w:color w:val="414141"/>
          <w:sz w:val="20"/>
          <w:szCs w:val="20"/>
        </w:rPr>
        <w:t> </w:t>
      </w:r>
      <w:r>
        <w:rPr>
          <w:rFonts w:ascii="Trebuchet MS" w:hAnsi="Trebuchet MS"/>
          <w:color w:val="414141"/>
          <w:sz w:val="20"/>
          <w:szCs w:val="20"/>
        </w:rPr>
        <w:t>method of Action class the business logic is executed.</w:t>
      </w:r>
    </w:p>
    <w:p w:rsidR="00497ED5" w:rsidRDefault="00497ED5" w:rsidP="00497ED5">
      <w:pPr>
        <w:rPr>
          <w:rFonts w:ascii="Times New Roman" w:hAnsi="Times New Roman"/>
          <w:sz w:val="24"/>
          <w:szCs w:val="24"/>
        </w:rPr>
      </w:pPr>
      <w:r>
        <w:rPr>
          <w:color w:val="000000"/>
          <w:sz w:val="27"/>
          <w:szCs w:val="27"/>
        </w:rPr>
        <w:br/>
      </w:r>
    </w:p>
    <w:p w:rsidR="00497ED5" w:rsidRDefault="00497ED5" w:rsidP="00497ED5">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proofErr w:type="gramStart"/>
      <w:r>
        <w:rPr>
          <w:color w:val="800040"/>
          <w:sz w:val="22"/>
          <w:szCs w:val="22"/>
        </w:rPr>
        <w:lastRenderedPageBreak/>
        <w:t>public</w:t>
      </w:r>
      <w:proofErr w:type="gramEnd"/>
      <w:r>
        <w:rPr>
          <w:color w:val="800040"/>
          <w:sz w:val="22"/>
          <w:szCs w:val="22"/>
        </w:rPr>
        <w:t xml:space="preserve"> </w:t>
      </w:r>
      <w:proofErr w:type="spellStart"/>
      <w:r>
        <w:rPr>
          <w:color w:val="222222"/>
          <w:sz w:val="22"/>
          <w:szCs w:val="22"/>
        </w:rPr>
        <w:t>ActionForward</w:t>
      </w:r>
      <w:proofErr w:type="spellEnd"/>
      <w:r>
        <w:rPr>
          <w:color w:val="222222"/>
          <w:sz w:val="22"/>
          <w:szCs w:val="22"/>
        </w:rPr>
        <w:t xml:space="preserve"> execute( </w:t>
      </w:r>
      <w:r>
        <w:rPr>
          <w:color w:val="222222"/>
          <w:sz w:val="22"/>
          <w:szCs w:val="22"/>
        </w:rPr>
        <w:br/>
      </w:r>
      <w:r>
        <w:rPr>
          <w:color w:val="222222"/>
          <w:sz w:val="22"/>
          <w:szCs w:val="22"/>
        </w:rPr>
        <w:tab/>
        <w:t xml:space="preserve">    </w:t>
      </w:r>
      <w:proofErr w:type="spellStart"/>
      <w:r>
        <w:rPr>
          <w:color w:val="222222"/>
          <w:sz w:val="22"/>
          <w:szCs w:val="22"/>
        </w:rPr>
        <w:t>ActionMapping</w:t>
      </w:r>
      <w:proofErr w:type="spellEnd"/>
      <w:r>
        <w:rPr>
          <w:color w:val="222222"/>
          <w:sz w:val="22"/>
          <w:szCs w:val="22"/>
        </w:rPr>
        <w:t xml:space="preserve"> mapping,</w:t>
      </w:r>
      <w:r>
        <w:rPr>
          <w:color w:val="222222"/>
          <w:sz w:val="22"/>
          <w:szCs w:val="22"/>
        </w:rPr>
        <w:br/>
        <w:t xml:space="preserve">             </w:t>
      </w:r>
      <w:proofErr w:type="spellStart"/>
      <w:r>
        <w:rPr>
          <w:color w:val="222222"/>
          <w:sz w:val="22"/>
          <w:szCs w:val="22"/>
        </w:rPr>
        <w:t>ActionForm</w:t>
      </w:r>
      <w:proofErr w:type="spellEnd"/>
      <w:r>
        <w:rPr>
          <w:color w:val="222222"/>
          <w:sz w:val="22"/>
          <w:szCs w:val="22"/>
        </w:rPr>
        <w:t xml:space="preserve"> form,</w:t>
      </w:r>
      <w:r>
        <w:rPr>
          <w:color w:val="222222"/>
          <w:sz w:val="22"/>
          <w:szCs w:val="22"/>
        </w:rPr>
        <w:br/>
        <w:t>             </w:t>
      </w:r>
      <w:proofErr w:type="spellStart"/>
      <w:r>
        <w:rPr>
          <w:color w:val="222222"/>
          <w:sz w:val="22"/>
          <w:szCs w:val="22"/>
        </w:rPr>
        <w:t>HttpServletRequest</w:t>
      </w:r>
      <w:proofErr w:type="spellEnd"/>
      <w:r>
        <w:rPr>
          <w:color w:val="222222"/>
          <w:sz w:val="22"/>
          <w:szCs w:val="22"/>
        </w:rPr>
        <w:t xml:space="preserve"> request,</w:t>
      </w:r>
      <w:r>
        <w:rPr>
          <w:color w:val="222222"/>
          <w:sz w:val="22"/>
          <w:szCs w:val="22"/>
        </w:rPr>
        <w:br/>
        <w:t>             </w:t>
      </w:r>
      <w:proofErr w:type="spellStart"/>
      <w:r>
        <w:rPr>
          <w:color w:val="222222"/>
          <w:sz w:val="22"/>
          <w:szCs w:val="22"/>
        </w:rPr>
        <w:t>HttpServletResponse</w:t>
      </w:r>
      <w:proofErr w:type="spellEnd"/>
      <w:r>
        <w:rPr>
          <w:color w:val="222222"/>
          <w:sz w:val="22"/>
          <w:szCs w:val="22"/>
        </w:rPr>
        <w:t xml:space="preserve"> response)</w:t>
      </w:r>
      <w:r>
        <w:rPr>
          <w:color w:val="222222"/>
          <w:sz w:val="22"/>
          <w:szCs w:val="22"/>
        </w:rPr>
        <w:br/>
        <w:t>          </w:t>
      </w:r>
      <w:r>
        <w:rPr>
          <w:color w:val="800040"/>
          <w:sz w:val="22"/>
          <w:szCs w:val="22"/>
        </w:rPr>
        <w:t xml:space="preserve">throws </w:t>
      </w:r>
      <w:r>
        <w:rPr>
          <w:color w:val="0000FF"/>
          <w:sz w:val="22"/>
          <w:szCs w:val="22"/>
        </w:rPr>
        <w:t xml:space="preserve">Exception </w:t>
      </w:r>
      <w:r>
        <w:rPr>
          <w:color w:val="222222"/>
          <w:sz w:val="22"/>
          <w:szCs w:val="22"/>
        </w:rPr>
        <w:t>;</w:t>
      </w:r>
    </w:p>
    <w:p w:rsidR="00497ED5" w:rsidRDefault="00497ED5" w:rsidP="00497ED5">
      <w:pPr>
        <w:rPr>
          <w:sz w:val="24"/>
          <w:szCs w:val="24"/>
        </w:rPr>
      </w:pPr>
      <w:r>
        <w:rPr>
          <w:color w:val="000000"/>
          <w:sz w:val="27"/>
          <w:szCs w:val="27"/>
        </w:rPr>
        <w:br/>
      </w:r>
    </w:p>
    <w:p w:rsidR="00497ED5" w:rsidRDefault="00497ED5" w:rsidP="00497ED5">
      <w:pPr>
        <w:pStyle w:val="content"/>
        <w:spacing w:before="0" w:beforeAutospacing="0" w:after="0" w:afterAutospacing="0"/>
        <w:rPr>
          <w:rFonts w:ascii="Trebuchet MS" w:hAnsi="Trebuchet MS"/>
          <w:color w:val="414141"/>
          <w:sz w:val="20"/>
          <w:szCs w:val="20"/>
        </w:rPr>
      </w:pPr>
      <w:proofErr w:type="gramStart"/>
      <w:r>
        <w:rPr>
          <w:rStyle w:val="HTMLCode"/>
          <w:color w:val="222222"/>
          <w:sz w:val="18"/>
          <w:szCs w:val="18"/>
        </w:rPr>
        <w:t>execute(</w:t>
      </w:r>
      <w:proofErr w:type="gramEnd"/>
      <w:r>
        <w:rPr>
          <w:rStyle w:val="HTMLCode"/>
          <w:color w:val="222222"/>
          <w:sz w:val="18"/>
          <w:szCs w:val="18"/>
        </w:rPr>
        <w:t>)</w:t>
      </w:r>
      <w:r>
        <w:rPr>
          <w:rStyle w:val="apple-converted-space"/>
          <w:rFonts w:ascii="Trebuchet MS" w:hAnsi="Trebuchet MS"/>
          <w:color w:val="414141"/>
          <w:sz w:val="20"/>
          <w:szCs w:val="20"/>
        </w:rPr>
        <w:t> </w:t>
      </w:r>
      <w:r>
        <w:rPr>
          <w:rFonts w:ascii="Trebuchet MS" w:hAnsi="Trebuchet MS"/>
          <w:color w:val="414141"/>
          <w:sz w:val="20"/>
          <w:szCs w:val="20"/>
        </w:rPr>
        <w:t>method of Action class:</w:t>
      </w:r>
    </w:p>
    <w:p w:rsidR="00497ED5" w:rsidRDefault="00497ED5" w:rsidP="00497ED5">
      <w:pPr>
        <w:numPr>
          <w:ilvl w:val="0"/>
          <w:numId w:val="20"/>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Perform the processing required to deal with this request</w:t>
      </w:r>
    </w:p>
    <w:p w:rsidR="00497ED5" w:rsidRDefault="00497ED5" w:rsidP="00497ED5">
      <w:pPr>
        <w:numPr>
          <w:ilvl w:val="0"/>
          <w:numId w:val="20"/>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Update the server-side objects (Scope variables) that will be used to create the next page of the user interface</w:t>
      </w:r>
    </w:p>
    <w:p w:rsidR="00497ED5" w:rsidRDefault="00497ED5" w:rsidP="00497ED5">
      <w:pPr>
        <w:numPr>
          <w:ilvl w:val="0"/>
          <w:numId w:val="20"/>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Return an appropriate</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ActionForward</w:t>
      </w:r>
      <w:proofErr w:type="spellEnd"/>
      <w:r>
        <w:rPr>
          <w:rStyle w:val="apple-converted-space"/>
          <w:rFonts w:ascii="Trebuchet MS" w:hAnsi="Trebuchet MS"/>
          <w:color w:val="414141"/>
          <w:sz w:val="20"/>
          <w:szCs w:val="20"/>
        </w:rPr>
        <w:t> </w:t>
      </w:r>
      <w:r>
        <w:rPr>
          <w:rFonts w:ascii="Trebuchet MS" w:hAnsi="Trebuchet MS"/>
          <w:color w:val="414141"/>
          <w:sz w:val="20"/>
          <w:szCs w:val="20"/>
        </w:rPr>
        <w:t>object</w:t>
      </w:r>
    </w:p>
    <w:p w:rsidR="00497ED5" w:rsidRDefault="00497ED5" w:rsidP="00497ED5">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15</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design patterns are used in Struts?</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7ED5" w:rsidTr="00497ED5">
        <w:trPr>
          <w:tblCellSpacing w:w="15" w:type="dxa"/>
        </w:trPr>
        <w:tc>
          <w:tcPr>
            <w:tcW w:w="0" w:type="auto"/>
            <w:vAlign w:val="center"/>
          </w:tcPr>
          <w:p w:rsidR="00497ED5" w:rsidRDefault="00497ED5" w:rsidP="00497ED5">
            <w:pPr>
              <w:numPr>
                <w:ilvl w:val="0"/>
                <w:numId w:val="21"/>
              </w:numPr>
              <w:spacing w:before="90" w:after="90" w:line="240" w:lineRule="auto"/>
              <w:ind w:left="0"/>
              <w:rPr>
                <w:rFonts w:ascii="Trebuchet MS" w:hAnsi="Trebuchet MS"/>
                <w:color w:val="666666"/>
                <w:sz w:val="20"/>
                <w:szCs w:val="20"/>
              </w:rPr>
            </w:pPr>
          </w:p>
        </w:tc>
      </w:tr>
    </w:tbl>
    <w:p w:rsidR="00497ED5" w:rsidRDefault="00497ED5" w:rsidP="00497ED5">
      <w:pPr>
        <w:pStyle w:val="content"/>
        <w:spacing w:before="0" w:beforeAutospacing="0" w:after="0" w:afterAutospacing="0"/>
        <w:rPr>
          <w:rFonts w:ascii="Trebuchet MS" w:hAnsi="Trebuchet MS"/>
          <w:color w:val="414141"/>
          <w:sz w:val="20"/>
          <w:szCs w:val="20"/>
        </w:rPr>
      </w:pPr>
      <w:proofErr w:type="gramStart"/>
      <w:r>
        <w:rPr>
          <w:rFonts w:ascii="Trebuchet MS" w:hAnsi="Trebuchet MS"/>
          <w:color w:val="414141"/>
          <w:sz w:val="20"/>
          <w:szCs w:val="20"/>
        </w:rPr>
        <w:t>Struts is</w:t>
      </w:r>
      <w:proofErr w:type="gramEnd"/>
      <w:r>
        <w:rPr>
          <w:rFonts w:ascii="Trebuchet MS" w:hAnsi="Trebuchet MS"/>
          <w:color w:val="414141"/>
          <w:sz w:val="20"/>
          <w:szCs w:val="20"/>
        </w:rPr>
        <w:t xml:space="preserve"> based on model 2 MVC (Model-View-Controller) architecture. Struts controller uses the</w:t>
      </w:r>
      <w:r>
        <w:rPr>
          <w:rStyle w:val="apple-converted-space"/>
          <w:rFonts w:ascii="Trebuchet MS" w:hAnsi="Trebuchet MS"/>
          <w:color w:val="414141"/>
          <w:sz w:val="20"/>
          <w:szCs w:val="20"/>
        </w:rPr>
        <w:t> </w:t>
      </w:r>
      <w:r>
        <w:rPr>
          <w:rFonts w:ascii="Trebuchet MS" w:hAnsi="Trebuchet MS"/>
          <w:i/>
          <w:iCs/>
          <w:color w:val="414141"/>
          <w:sz w:val="20"/>
          <w:szCs w:val="20"/>
        </w:rPr>
        <w:t>command design pattern</w:t>
      </w:r>
      <w:r>
        <w:rPr>
          <w:rStyle w:val="apple-converted-space"/>
          <w:rFonts w:ascii="Trebuchet MS" w:hAnsi="Trebuchet MS"/>
          <w:color w:val="414141"/>
          <w:sz w:val="20"/>
          <w:szCs w:val="20"/>
        </w:rPr>
        <w:t> </w:t>
      </w:r>
      <w:r>
        <w:rPr>
          <w:rFonts w:ascii="Trebuchet MS" w:hAnsi="Trebuchet MS"/>
          <w:color w:val="414141"/>
          <w:sz w:val="20"/>
          <w:szCs w:val="20"/>
        </w:rPr>
        <w:t>and the action classes use the</w:t>
      </w:r>
      <w:r>
        <w:rPr>
          <w:rStyle w:val="apple-converted-space"/>
          <w:rFonts w:ascii="Trebuchet MS" w:hAnsi="Trebuchet MS"/>
          <w:color w:val="414141"/>
          <w:sz w:val="20"/>
          <w:szCs w:val="20"/>
        </w:rPr>
        <w:t> </w:t>
      </w:r>
      <w:r>
        <w:rPr>
          <w:rFonts w:ascii="Trebuchet MS" w:hAnsi="Trebuchet MS"/>
          <w:i/>
          <w:iCs/>
          <w:color w:val="414141"/>
          <w:sz w:val="20"/>
          <w:szCs w:val="20"/>
        </w:rPr>
        <w:t>adapter design pattern</w:t>
      </w:r>
      <w:r>
        <w:rPr>
          <w:rFonts w:ascii="Trebuchet MS" w:hAnsi="Trebuchet MS"/>
          <w:color w:val="414141"/>
          <w:sz w:val="20"/>
          <w:szCs w:val="20"/>
        </w:rPr>
        <w:t>. The</w:t>
      </w:r>
      <w:r>
        <w:rPr>
          <w:rStyle w:val="apple-converted-space"/>
          <w:rFonts w:ascii="Trebuchet MS" w:hAnsi="Trebuchet MS"/>
          <w:color w:val="414141"/>
          <w:sz w:val="20"/>
          <w:szCs w:val="20"/>
        </w:rPr>
        <w:t> </w:t>
      </w:r>
      <w:proofErr w:type="gramStart"/>
      <w:r>
        <w:rPr>
          <w:rStyle w:val="HTMLCode"/>
          <w:color w:val="222222"/>
          <w:sz w:val="18"/>
          <w:szCs w:val="18"/>
        </w:rPr>
        <w:t>process(</w:t>
      </w:r>
      <w:proofErr w:type="gramEnd"/>
      <w:r>
        <w:rPr>
          <w:rStyle w:val="HTMLCode"/>
          <w:color w:val="222222"/>
          <w:sz w:val="18"/>
          <w:szCs w:val="18"/>
        </w:rPr>
        <w:t>)</w:t>
      </w:r>
      <w:r>
        <w:rPr>
          <w:rStyle w:val="apple-converted-space"/>
          <w:rFonts w:ascii="Trebuchet MS" w:hAnsi="Trebuchet MS"/>
          <w:color w:val="414141"/>
          <w:sz w:val="20"/>
          <w:szCs w:val="20"/>
        </w:rPr>
        <w:t> </w:t>
      </w:r>
      <w:r>
        <w:rPr>
          <w:rFonts w:ascii="Trebuchet MS" w:hAnsi="Trebuchet MS"/>
          <w:color w:val="414141"/>
          <w:sz w:val="20"/>
          <w:szCs w:val="20"/>
        </w:rPr>
        <w:t xml:space="preserve">method of the </w:t>
      </w:r>
      <w:proofErr w:type="spellStart"/>
      <w:r>
        <w:rPr>
          <w:rFonts w:ascii="Trebuchet MS" w:hAnsi="Trebuchet MS"/>
          <w:color w:val="414141"/>
          <w:sz w:val="20"/>
          <w:szCs w:val="20"/>
        </w:rPr>
        <w:t>RequestProcessor</w:t>
      </w:r>
      <w:proofErr w:type="spellEnd"/>
      <w:r>
        <w:rPr>
          <w:rFonts w:ascii="Trebuchet MS" w:hAnsi="Trebuchet MS"/>
          <w:color w:val="414141"/>
          <w:sz w:val="20"/>
          <w:szCs w:val="20"/>
        </w:rPr>
        <w:t xml:space="preserve"> uses the</w:t>
      </w:r>
      <w:r>
        <w:rPr>
          <w:rStyle w:val="apple-converted-space"/>
          <w:rFonts w:ascii="Trebuchet MS" w:hAnsi="Trebuchet MS"/>
          <w:color w:val="414141"/>
          <w:sz w:val="20"/>
          <w:szCs w:val="20"/>
        </w:rPr>
        <w:t> </w:t>
      </w:r>
      <w:r>
        <w:rPr>
          <w:rFonts w:ascii="Trebuchet MS" w:hAnsi="Trebuchet MS"/>
          <w:i/>
          <w:iCs/>
          <w:color w:val="414141"/>
          <w:sz w:val="20"/>
          <w:szCs w:val="20"/>
        </w:rPr>
        <w:t>template method design pattern</w:t>
      </w:r>
      <w:r>
        <w:rPr>
          <w:rFonts w:ascii="Trebuchet MS" w:hAnsi="Trebuchet MS"/>
          <w:color w:val="414141"/>
          <w:sz w:val="20"/>
          <w:szCs w:val="20"/>
        </w:rPr>
        <w:t>. Struts also implement the following J2EE design patterns.</w:t>
      </w:r>
    </w:p>
    <w:p w:rsidR="00497ED5" w:rsidRDefault="00497ED5" w:rsidP="00497ED5">
      <w:pPr>
        <w:numPr>
          <w:ilvl w:val="0"/>
          <w:numId w:val="2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Service to Worker</w:t>
      </w:r>
    </w:p>
    <w:p w:rsidR="00497ED5" w:rsidRDefault="00497ED5" w:rsidP="00497ED5">
      <w:pPr>
        <w:numPr>
          <w:ilvl w:val="0"/>
          <w:numId w:val="2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Dispatcher View</w:t>
      </w:r>
    </w:p>
    <w:p w:rsidR="00497ED5" w:rsidRDefault="00497ED5" w:rsidP="00497ED5">
      <w:pPr>
        <w:numPr>
          <w:ilvl w:val="0"/>
          <w:numId w:val="2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Composite View (Struts Tiles)</w:t>
      </w:r>
    </w:p>
    <w:p w:rsidR="00497ED5" w:rsidRDefault="00497ED5" w:rsidP="00497ED5">
      <w:pPr>
        <w:numPr>
          <w:ilvl w:val="0"/>
          <w:numId w:val="2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Front Controller</w:t>
      </w:r>
    </w:p>
    <w:p w:rsidR="00497ED5" w:rsidRDefault="00497ED5" w:rsidP="00497ED5">
      <w:pPr>
        <w:numPr>
          <w:ilvl w:val="0"/>
          <w:numId w:val="2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View Helper</w:t>
      </w:r>
    </w:p>
    <w:p w:rsidR="00497ED5" w:rsidRDefault="00497ED5" w:rsidP="00497ED5">
      <w:pPr>
        <w:numPr>
          <w:ilvl w:val="0"/>
          <w:numId w:val="22"/>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Synchronizer Token</w:t>
      </w:r>
    </w:p>
    <w:p w:rsidR="00821D92" w:rsidRDefault="00821D92" w:rsidP="00821D92">
      <w:r>
        <w:rPr>
          <w:rStyle w:val="queindex"/>
          <w:rFonts w:ascii="Trebuchet MS" w:hAnsi="Trebuchet MS"/>
          <w:b/>
          <w:bCs/>
          <w:color w:val="414141"/>
          <w:sz w:val="20"/>
          <w:szCs w:val="20"/>
        </w:rPr>
        <w:t>16</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Can</w:t>
      </w:r>
      <w:proofErr w:type="gramEnd"/>
      <w:r>
        <w:rPr>
          <w:rStyle w:val="que"/>
          <w:rFonts w:ascii="Trebuchet MS" w:hAnsi="Trebuchet MS"/>
          <w:b/>
          <w:bCs/>
          <w:color w:val="0863A5"/>
          <w:sz w:val="20"/>
          <w:szCs w:val="20"/>
        </w:rPr>
        <w:t xml:space="preserve"> we have more than one struts-config.xml file for a single Struts application?</w:t>
      </w:r>
    </w:p>
    <w:p w:rsidR="00821D92" w:rsidRDefault="00821D92" w:rsidP="00821D92">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Yes, we can have more than one struts-config.xml for a single Struts application. They can be configured as follows:</w:t>
      </w:r>
    </w:p>
    <w:p w:rsidR="00821D92" w:rsidRDefault="00821D92" w:rsidP="00821D92">
      <w:pPr>
        <w:rPr>
          <w:rFonts w:ascii="Times New Roman" w:hAnsi="Times New Roman"/>
          <w:sz w:val="24"/>
          <w:szCs w:val="24"/>
        </w:rPr>
      </w:pPr>
      <w:r>
        <w:rPr>
          <w:color w:val="000000"/>
          <w:sz w:val="27"/>
          <w:szCs w:val="27"/>
        </w:rPr>
        <w:br/>
      </w:r>
    </w:p>
    <w:p w:rsidR="00821D92" w:rsidRDefault="00821D92" w:rsidP="00821D92">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008000"/>
          <w:sz w:val="22"/>
          <w:szCs w:val="22"/>
        </w:rPr>
        <w:t>&lt;</w:t>
      </w:r>
      <w:proofErr w:type="gramStart"/>
      <w:r>
        <w:rPr>
          <w:color w:val="008000"/>
          <w:sz w:val="22"/>
          <w:szCs w:val="22"/>
        </w:rPr>
        <w:t>servlet</w:t>
      </w:r>
      <w:proofErr w:type="gramEnd"/>
      <w:r>
        <w:rPr>
          <w:color w:val="008000"/>
          <w:sz w:val="22"/>
          <w:szCs w:val="22"/>
        </w:rPr>
        <w:t>&gt;</w:t>
      </w:r>
      <w:r>
        <w:rPr>
          <w:color w:val="008000"/>
          <w:sz w:val="22"/>
          <w:szCs w:val="22"/>
        </w:rPr>
        <w:br/>
        <w:t>&lt;servlet-name</w:t>
      </w:r>
      <w:r>
        <w:rPr>
          <w:color w:val="000000"/>
          <w:sz w:val="22"/>
          <w:szCs w:val="22"/>
        </w:rPr>
        <w:t>&gt;action&lt;/</w:t>
      </w:r>
      <w:r>
        <w:rPr>
          <w:color w:val="008000"/>
          <w:sz w:val="22"/>
          <w:szCs w:val="22"/>
        </w:rPr>
        <w:t>servlet-name&gt; </w:t>
      </w:r>
      <w:r>
        <w:rPr>
          <w:color w:val="222222"/>
          <w:sz w:val="22"/>
          <w:szCs w:val="22"/>
        </w:rPr>
        <w:t>      </w:t>
      </w:r>
      <w:r>
        <w:rPr>
          <w:color w:val="222222"/>
          <w:sz w:val="22"/>
          <w:szCs w:val="22"/>
        </w:rPr>
        <w:br/>
        <w:t xml:space="preserve">  </w:t>
      </w:r>
      <w:r>
        <w:rPr>
          <w:color w:val="008000"/>
          <w:sz w:val="22"/>
          <w:szCs w:val="22"/>
        </w:rPr>
        <w:t>&lt;servlet-class&gt;</w:t>
      </w:r>
      <w:r>
        <w:rPr>
          <w:color w:val="222222"/>
          <w:sz w:val="22"/>
          <w:szCs w:val="22"/>
        </w:rPr>
        <w:br/>
      </w:r>
      <w:r>
        <w:rPr>
          <w:color w:val="222222"/>
          <w:sz w:val="22"/>
          <w:szCs w:val="22"/>
        </w:rPr>
        <w:tab/>
      </w:r>
      <w:proofErr w:type="spellStart"/>
      <w:r>
        <w:rPr>
          <w:color w:val="222222"/>
          <w:sz w:val="22"/>
          <w:szCs w:val="22"/>
        </w:rPr>
        <w:t>org.apache.struts.action.ActionServlet</w:t>
      </w:r>
      <w:proofErr w:type="spellEnd"/>
      <w:r>
        <w:rPr>
          <w:color w:val="222222"/>
          <w:sz w:val="22"/>
          <w:szCs w:val="22"/>
        </w:rPr>
        <w:br/>
        <w:t xml:space="preserve">  </w:t>
      </w:r>
      <w:r>
        <w:rPr>
          <w:color w:val="008000"/>
          <w:sz w:val="22"/>
          <w:szCs w:val="22"/>
        </w:rPr>
        <w:t>&lt;/servlet-class&gt;</w:t>
      </w:r>
      <w:r>
        <w:rPr>
          <w:color w:val="222222"/>
          <w:sz w:val="22"/>
          <w:szCs w:val="22"/>
        </w:rPr>
        <w:br/>
      </w:r>
      <w:r>
        <w:rPr>
          <w:color w:val="008000"/>
          <w:sz w:val="22"/>
          <w:szCs w:val="22"/>
        </w:rPr>
        <w:t>&lt;</w:t>
      </w:r>
      <w:proofErr w:type="spellStart"/>
      <w:r>
        <w:rPr>
          <w:color w:val="008000"/>
          <w:sz w:val="22"/>
          <w:szCs w:val="22"/>
        </w:rPr>
        <w:t>init-param</w:t>
      </w:r>
      <w:proofErr w:type="spellEnd"/>
      <w:r>
        <w:rPr>
          <w:color w:val="008000"/>
          <w:sz w:val="22"/>
          <w:szCs w:val="22"/>
        </w:rPr>
        <w:t>&gt;</w:t>
      </w:r>
      <w:r>
        <w:rPr>
          <w:color w:val="222222"/>
          <w:sz w:val="22"/>
          <w:szCs w:val="22"/>
        </w:rPr>
        <w:br/>
        <w:t xml:space="preserve">  </w:t>
      </w:r>
      <w:r>
        <w:rPr>
          <w:color w:val="008000"/>
          <w:sz w:val="22"/>
          <w:szCs w:val="22"/>
        </w:rPr>
        <w:t>&lt;</w:t>
      </w:r>
      <w:proofErr w:type="spellStart"/>
      <w:r>
        <w:rPr>
          <w:color w:val="008000"/>
          <w:sz w:val="22"/>
          <w:szCs w:val="22"/>
        </w:rPr>
        <w:t>param</w:t>
      </w:r>
      <w:proofErr w:type="spellEnd"/>
      <w:r>
        <w:rPr>
          <w:color w:val="008000"/>
          <w:sz w:val="22"/>
          <w:szCs w:val="22"/>
        </w:rPr>
        <w:t>-name&gt;</w:t>
      </w:r>
      <w:proofErr w:type="spellStart"/>
      <w:r>
        <w:rPr>
          <w:color w:val="222222"/>
          <w:sz w:val="22"/>
          <w:szCs w:val="22"/>
        </w:rPr>
        <w:t>config</w:t>
      </w:r>
      <w:proofErr w:type="spellEnd"/>
      <w:r>
        <w:rPr>
          <w:color w:val="008000"/>
          <w:sz w:val="22"/>
          <w:szCs w:val="22"/>
        </w:rPr>
        <w:t>&lt;/</w:t>
      </w:r>
      <w:proofErr w:type="spellStart"/>
      <w:r>
        <w:rPr>
          <w:color w:val="008000"/>
          <w:sz w:val="22"/>
          <w:szCs w:val="22"/>
        </w:rPr>
        <w:t>param</w:t>
      </w:r>
      <w:proofErr w:type="spellEnd"/>
      <w:r>
        <w:rPr>
          <w:color w:val="008000"/>
          <w:sz w:val="22"/>
          <w:szCs w:val="22"/>
        </w:rPr>
        <w:t>-name&gt;</w:t>
      </w:r>
      <w:r>
        <w:rPr>
          <w:b/>
          <w:bCs/>
          <w:color w:val="222222"/>
          <w:sz w:val="22"/>
          <w:szCs w:val="22"/>
        </w:rPr>
        <w:br/>
      </w:r>
      <w:r>
        <w:rPr>
          <w:b/>
          <w:bCs/>
          <w:color w:val="222222"/>
          <w:sz w:val="22"/>
          <w:szCs w:val="22"/>
        </w:rPr>
        <w:lastRenderedPageBreak/>
        <w:t xml:space="preserve"> </w:t>
      </w:r>
      <w:r>
        <w:rPr>
          <w:color w:val="222222"/>
          <w:sz w:val="22"/>
          <w:szCs w:val="22"/>
        </w:rPr>
        <w:t xml:space="preserve"> </w:t>
      </w:r>
      <w:r>
        <w:rPr>
          <w:color w:val="008000"/>
          <w:sz w:val="22"/>
          <w:szCs w:val="22"/>
        </w:rPr>
        <w:t>&lt;</w:t>
      </w:r>
      <w:proofErr w:type="spellStart"/>
      <w:r>
        <w:rPr>
          <w:color w:val="008000"/>
          <w:sz w:val="22"/>
          <w:szCs w:val="22"/>
        </w:rPr>
        <w:t>param</w:t>
      </w:r>
      <w:proofErr w:type="spellEnd"/>
      <w:r>
        <w:rPr>
          <w:color w:val="008000"/>
          <w:sz w:val="22"/>
          <w:szCs w:val="22"/>
        </w:rPr>
        <w:t>-value&gt;</w:t>
      </w:r>
      <w:r>
        <w:rPr>
          <w:color w:val="222222"/>
          <w:sz w:val="22"/>
          <w:szCs w:val="22"/>
        </w:rPr>
        <w:br/>
        <w:t xml:space="preserve">   </w:t>
      </w:r>
      <w:r>
        <w:rPr>
          <w:rStyle w:val="Strong"/>
          <w:color w:val="800040"/>
          <w:sz w:val="22"/>
          <w:szCs w:val="22"/>
        </w:rPr>
        <w:t xml:space="preserve"> </w:t>
      </w:r>
      <w:r>
        <w:rPr>
          <w:rStyle w:val="Strong"/>
          <w:color w:val="FF0000"/>
          <w:sz w:val="22"/>
          <w:szCs w:val="22"/>
        </w:rPr>
        <w:t xml:space="preserve"> /WEB-INF/struts-config.xml,              </w:t>
      </w:r>
      <w:r>
        <w:rPr>
          <w:b/>
          <w:bCs/>
          <w:color w:val="FF0000"/>
          <w:sz w:val="22"/>
          <w:szCs w:val="22"/>
        </w:rPr>
        <w:br/>
      </w:r>
      <w:r>
        <w:rPr>
          <w:rStyle w:val="Strong"/>
          <w:color w:val="FF0000"/>
          <w:sz w:val="22"/>
          <w:szCs w:val="22"/>
        </w:rPr>
        <w:t xml:space="preserve">     /WEB-INF/struts-admin.xml,</w:t>
      </w:r>
      <w:r>
        <w:rPr>
          <w:b/>
          <w:bCs/>
          <w:color w:val="FF0000"/>
          <w:sz w:val="22"/>
          <w:szCs w:val="22"/>
        </w:rPr>
        <w:br/>
      </w:r>
      <w:r>
        <w:rPr>
          <w:rStyle w:val="Strong"/>
          <w:color w:val="FF0000"/>
          <w:sz w:val="22"/>
          <w:szCs w:val="22"/>
        </w:rPr>
        <w:t xml:space="preserve">     /WEB-INF/struts-config-forms.xml  </w:t>
      </w:r>
      <w:r>
        <w:rPr>
          <w:b/>
          <w:bCs/>
          <w:color w:val="FF0000"/>
          <w:sz w:val="22"/>
          <w:szCs w:val="22"/>
        </w:rPr>
        <w:t> </w:t>
      </w:r>
      <w:r>
        <w:rPr>
          <w:b/>
          <w:bCs/>
          <w:color w:val="222222"/>
          <w:sz w:val="22"/>
          <w:szCs w:val="22"/>
        </w:rPr>
        <w:t>       </w:t>
      </w:r>
      <w:r>
        <w:rPr>
          <w:b/>
          <w:bCs/>
          <w:color w:val="222222"/>
          <w:sz w:val="22"/>
          <w:szCs w:val="22"/>
        </w:rPr>
        <w:br/>
        <w:t xml:space="preserve"> </w:t>
      </w:r>
      <w:r>
        <w:rPr>
          <w:color w:val="008000"/>
          <w:sz w:val="22"/>
          <w:szCs w:val="22"/>
        </w:rPr>
        <w:t xml:space="preserve"> &lt;/</w:t>
      </w:r>
      <w:proofErr w:type="spellStart"/>
      <w:r>
        <w:rPr>
          <w:color w:val="008000"/>
          <w:sz w:val="22"/>
          <w:szCs w:val="22"/>
        </w:rPr>
        <w:t>param</w:t>
      </w:r>
      <w:proofErr w:type="spellEnd"/>
      <w:r>
        <w:rPr>
          <w:color w:val="008000"/>
          <w:sz w:val="22"/>
          <w:szCs w:val="22"/>
        </w:rPr>
        <w:t>-value&gt;</w:t>
      </w:r>
      <w:r>
        <w:rPr>
          <w:b/>
          <w:bCs/>
          <w:color w:val="222222"/>
          <w:sz w:val="22"/>
          <w:szCs w:val="22"/>
        </w:rPr>
        <w:br/>
      </w:r>
      <w:r>
        <w:rPr>
          <w:color w:val="008000"/>
          <w:sz w:val="22"/>
          <w:szCs w:val="22"/>
        </w:rPr>
        <w:t>&lt;/</w:t>
      </w:r>
      <w:proofErr w:type="spellStart"/>
      <w:r>
        <w:rPr>
          <w:color w:val="008000"/>
          <w:sz w:val="22"/>
          <w:szCs w:val="22"/>
        </w:rPr>
        <w:t>init-param</w:t>
      </w:r>
      <w:proofErr w:type="spellEnd"/>
      <w:r>
        <w:rPr>
          <w:color w:val="008000"/>
          <w:sz w:val="22"/>
          <w:szCs w:val="22"/>
        </w:rPr>
        <w:t>&gt;</w:t>
      </w:r>
      <w:r>
        <w:rPr>
          <w:color w:val="008000"/>
          <w:sz w:val="22"/>
          <w:szCs w:val="22"/>
        </w:rPr>
        <w:br/>
        <w:t>.....</w:t>
      </w:r>
      <w:r>
        <w:rPr>
          <w:color w:val="008000"/>
          <w:sz w:val="22"/>
          <w:szCs w:val="22"/>
        </w:rPr>
        <w:br/>
        <w:t>&lt;</w:t>
      </w:r>
      <w:proofErr w:type="gramStart"/>
      <w:r>
        <w:rPr>
          <w:color w:val="008000"/>
          <w:sz w:val="22"/>
          <w:szCs w:val="22"/>
        </w:rPr>
        <w:t>servlet</w:t>
      </w:r>
      <w:proofErr w:type="gramEnd"/>
      <w:r>
        <w:rPr>
          <w:color w:val="008000"/>
          <w:sz w:val="22"/>
          <w:szCs w:val="22"/>
        </w:rPr>
        <w:t>&gt;</w:t>
      </w:r>
    </w:p>
    <w:p w:rsidR="00821D92" w:rsidRDefault="00821D92" w:rsidP="00821D92">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p>
    <w:p w:rsidR="00821D92" w:rsidRDefault="00821D92" w:rsidP="00821D92">
      <w:pPr>
        <w:rPr>
          <w:sz w:val="24"/>
          <w:szCs w:val="24"/>
        </w:rPr>
      </w:pPr>
      <w:r>
        <w:rPr>
          <w:color w:val="000000"/>
          <w:sz w:val="27"/>
          <w:szCs w:val="27"/>
        </w:rPr>
        <w:br/>
      </w:r>
      <w:r>
        <w:rPr>
          <w:rStyle w:val="queindex"/>
          <w:rFonts w:ascii="Trebuchet MS" w:hAnsi="Trebuchet MS"/>
          <w:b/>
          <w:bCs/>
          <w:color w:val="414141"/>
          <w:sz w:val="20"/>
          <w:szCs w:val="20"/>
        </w:rPr>
        <w:t>17</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the directory structure of Struts application?</w:t>
      </w:r>
    </w:p>
    <w:p w:rsidR="00821D92" w:rsidRDefault="00821D92" w:rsidP="00821D92">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The directory structure of Struts </w:t>
      </w:r>
      <w:proofErr w:type="gramStart"/>
      <w:r>
        <w:rPr>
          <w:rFonts w:ascii="Trebuchet MS" w:hAnsi="Trebuchet MS"/>
          <w:color w:val="414141"/>
          <w:sz w:val="20"/>
          <w:szCs w:val="20"/>
        </w:rPr>
        <w:t>application :</w:t>
      </w:r>
      <w:proofErr w:type="gramEnd"/>
    </w:p>
    <w:p w:rsidR="00821D92" w:rsidRDefault="00821D92" w:rsidP="00821D92">
      <w:pPr>
        <w:rPr>
          <w:rFonts w:ascii="Times New Roman" w:hAnsi="Times New Roman"/>
          <w:sz w:val="24"/>
          <w:szCs w:val="24"/>
        </w:rPr>
      </w:pPr>
      <w:r>
        <w:rPr>
          <w:color w:val="000000"/>
          <w:sz w:val="27"/>
          <w:szCs w:val="27"/>
        </w:rPr>
        <w:br/>
      </w:r>
      <w:r>
        <w:rPr>
          <w:rFonts w:ascii="Trebuchet MS" w:hAnsi="Trebuchet MS"/>
          <w:noProof/>
          <w:color w:val="414141"/>
          <w:sz w:val="20"/>
          <w:szCs w:val="20"/>
        </w:rPr>
        <w:drawing>
          <wp:inline distT="0" distB="0" distL="0" distR="0">
            <wp:extent cx="2905125" cy="2990850"/>
            <wp:effectExtent l="0" t="0" r="9525" b="0"/>
            <wp:docPr id="9" name="Picture 9" descr="Struts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truts Directory Structur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05125" cy="2990850"/>
                    </a:xfrm>
                    <a:prstGeom prst="rect">
                      <a:avLst/>
                    </a:prstGeom>
                    <a:noFill/>
                    <a:ln>
                      <a:noFill/>
                    </a:ln>
                  </pic:spPr>
                </pic:pic>
              </a:graphicData>
            </a:graphic>
          </wp:inline>
        </w:drawing>
      </w:r>
      <w:r>
        <w:rPr>
          <w:color w:val="000000"/>
          <w:sz w:val="27"/>
          <w:szCs w:val="27"/>
        </w:rPr>
        <w:br/>
      </w:r>
      <w:r>
        <w:rPr>
          <w:color w:val="000000"/>
          <w:sz w:val="27"/>
          <w:szCs w:val="27"/>
        </w:rPr>
        <w:br/>
      </w:r>
      <w:r>
        <w:rPr>
          <w:rStyle w:val="queindex"/>
          <w:rFonts w:ascii="Trebuchet MS" w:hAnsi="Trebuchet MS"/>
          <w:b/>
          <w:bCs/>
          <w:color w:val="414141"/>
          <w:sz w:val="20"/>
          <w:szCs w:val="20"/>
        </w:rPr>
        <w:t>18</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the difference between session scope and request scope when saving </w:t>
      </w:r>
      <w:proofErr w:type="spellStart"/>
      <w:r>
        <w:rPr>
          <w:rStyle w:val="que"/>
          <w:rFonts w:ascii="Trebuchet MS" w:hAnsi="Trebuchet MS"/>
          <w:b/>
          <w:bCs/>
          <w:color w:val="0863A5"/>
          <w:sz w:val="20"/>
          <w:szCs w:val="20"/>
        </w:rPr>
        <w:t>formbean</w:t>
      </w:r>
      <w:proofErr w:type="spellEnd"/>
      <w:r>
        <w:rPr>
          <w:rStyle w:val="que"/>
          <w:rFonts w:ascii="Trebuchet MS" w:hAnsi="Trebuchet MS"/>
          <w:b/>
          <w:bCs/>
          <w:color w:val="0863A5"/>
          <w:sz w:val="20"/>
          <w:szCs w:val="20"/>
        </w:rPr>
        <w:t xml:space="preserve"> ?</w:t>
      </w:r>
    </w:p>
    <w:p w:rsidR="00821D92" w:rsidRDefault="00821D92" w:rsidP="00821D92">
      <w:pPr>
        <w:pStyle w:val="content"/>
        <w:spacing w:before="60" w:beforeAutospacing="0" w:after="60" w:afterAutospacing="0"/>
        <w:rPr>
          <w:rFonts w:ascii="Trebuchet MS" w:hAnsi="Trebuchet MS"/>
          <w:color w:val="414141"/>
          <w:sz w:val="20"/>
          <w:szCs w:val="20"/>
        </w:rPr>
      </w:pPr>
      <w:proofErr w:type="gramStart"/>
      <w:r>
        <w:rPr>
          <w:rFonts w:ascii="Trebuchet MS" w:hAnsi="Trebuchet MS"/>
          <w:color w:val="414141"/>
          <w:sz w:val="20"/>
          <w:szCs w:val="20"/>
        </w:rPr>
        <w:t>when</w:t>
      </w:r>
      <w:proofErr w:type="gramEnd"/>
      <w:r>
        <w:rPr>
          <w:rFonts w:ascii="Trebuchet MS" w:hAnsi="Trebuchet MS"/>
          <w:color w:val="414141"/>
          <w:sz w:val="20"/>
          <w:szCs w:val="20"/>
        </w:rPr>
        <w:t xml:space="preserve"> the scope is</w:t>
      </w:r>
      <w:r>
        <w:rPr>
          <w:rStyle w:val="apple-converted-space"/>
          <w:rFonts w:ascii="Trebuchet MS" w:hAnsi="Trebuchet MS"/>
          <w:color w:val="414141"/>
          <w:sz w:val="20"/>
          <w:szCs w:val="20"/>
        </w:rPr>
        <w:t> </w:t>
      </w:r>
      <w:proofErr w:type="spellStart"/>
      <w:r>
        <w:rPr>
          <w:rFonts w:ascii="Trebuchet MS" w:hAnsi="Trebuchet MS"/>
          <w:i/>
          <w:iCs/>
          <w:color w:val="414141"/>
          <w:sz w:val="20"/>
          <w:szCs w:val="20"/>
        </w:rPr>
        <w:t>request</w:t>
      </w:r>
      <w:r>
        <w:rPr>
          <w:rFonts w:ascii="Trebuchet MS" w:hAnsi="Trebuchet MS"/>
          <w:color w:val="414141"/>
          <w:sz w:val="20"/>
          <w:szCs w:val="20"/>
        </w:rPr>
        <w:t>,the</w:t>
      </w:r>
      <w:proofErr w:type="spellEnd"/>
      <w:r>
        <w:rPr>
          <w:rFonts w:ascii="Trebuchet MS" w:hAnsi="Trebuchet MS"/>
          <w:color w:val="414141"/>
          <w:sz w:val="20"/>
          <w:szCs w:val="20"/>
        </w:rPr>
        <w:t xml:space="preserve"> values of </w:t>
      </w:r>
      <w:proofErr w:type="spellStart"/>
      <w:r>
        <w:rPr>
          <w:rFonts w:ascii="Trebuchet MS" w:hAnsi="Trebuchet MS"/>
          <w:color w:val="414141"/>
          <w:sz w:val="20"/>
          <w:szCs w:val="20"/>
        </w:rPr>
        <w:t>formbean</w:t>
      </w:r>
      <w:proofErr w:type="spellEnd"/>
      <w:r>
        <w:rPr>
          <w:rFonts w:ascii="Trebuchet MS" w:hAnsi="Trebuchet MS"/>
          <w:color w:val="414141"/>
          <w:sz w:val="20"/>
          <w:szCs w:val="20"/>
        </w:rPr>
        <w:t xml:space="preserve"> would be available for the current request.</w:t>
      </w:r>
      <w:r>
        <w:rPr>
          <w:rFonts w:ascii="Trebuchet MS" w:hAnsi="Trebuchet MS"/>
          <w:color w:val="414141"/>
          <w:sz w:val="20"/>
          <w:szCs w:val="20"/>
        </w:rPr>
        <w:br/>
      </w:r>
      <w:proofErr w:type="gramStart"/>
      <w:r>
        <w:rPr>
          <w:rFonts w:ascii="Trebuchet MS" w:hAnsi="Trebuchet MS"/>
          <w:color w:val="414141"/>
          <w:sz w:val="20"/>
          <w:szCs w:val="20"/>
        </w:rPr>
        <w:t>when</w:t>
      </w:r>
      <w:proofErr w:type="gramEnd"/>
      <w:r>
        <w:rPr>
          <w:rFonts w:ascii="Trebuchet MS" w:hAnsi="Trebuchet MS"/>
          <w:color w:val="414141"/>
          <w:sz w:val="20"/>
          <w:szCs w:val="20"/>
        </w:rPr>
        <w:t xml:space="preserve"> the scope is</w:t>
      </w:r>
      <w:r>
        <w:rPr>
          <w:rStyle w:val="apple-converted-space"/>
          <w:rFonts w:ascii="Trebuchet MS" w:hAnsi="Trebuchet MS"/>
          <w:color w:val="414141"/>
          <w:sz w:val="20"/>
          <w:szCs w:val="20"/>
        </w:rPr>
        <w:t> </w:t>
      </w:r>
      <w:proofErr w:type="spellStart"/>
      <w:r>
        <w:rPr>
          <w:rFonts w:ascii="Trebuchet MS" w:hAnsi="Trebuchet MS"/>
          <w:i/>
          <w:iCs/>
          <w:color w:val="414141"/>
          <w:sz w:val="20"/>
          <w:szCs w:val="20"/>
        </w:rPr>
        <w:t>session</w:t>
      </w:r>
      <w:r>
        <w:rPr>
          <w:rFonts w:ascii="Trebuchet MS" w:hAnsi="Trebuchet MS"/>
          <w:color w:val="414141"/>
          <w:sz w:val="20"/>
          <w:szCs w:val="20"/>
        </w:rPr>
        <w:t>,the</w:t>
      </w:r>
      <w:proofErr w:type="spellEnd"/>
      <w:r>
        <w:rPr>
          <w:rFonts w:ascii="Trebuchet MS" w:hAnsi="Trebuchet MS"/>
          <w:color w:val="414141"/>
          <w:sz w:val="20"/>
          <w:szCs w:val="20"/>
        </w:rPr>
        <w:t xml:space="preserve"> values of </w:t>
      </w:r>
      <w:proofErr w:type="spellStart"/>
      <w:r>
        <w:rPr>
          <w:rFonts w:ascii="Trebuchet MS" w:hAnsi="Trebuchet MS"/>
          <w:color w:val="414141"/>
          <w:sz w:val="20"/>
          <w:szCs w:val="20"/>
        </w:rPr>
        <w:t>formbean</w:t>
      </w:r>
      <w:proofErr w:type="spellEnd"/>
      <w:r>
        <w:rPr>
          <w:rFonts w:ascii="Trebuchet MS" w:hAnsi="Trebuchet MS"/>
          <w:color w:val="414141"/>
          <w:sz w:val="20"/>
          <w:szCs w:val="20"/>
        </w:rPr>
        <w:t xml:space="preserve"> would be available throughout the session.</w:t>
      </w:r>
    </w:p>
    <w:p w:rsidR="00821D92" w:rsidRDefault="00821D92" w:rsidP="00821D92">
      <w:pPr>
        <w:rPr>
          <w:rFonts w:ascii="Times New Roman" w:hAnsi="Times New Roman"/>
          <w:sz w:val="24"/>
          <w:szCs w:val="24"/>
        </w:rPr>
      </w:pPr>
      <w:r>
        <w:rPr>
          <w:rStyle w:val="queindex"/>
          <w:rFonts w:ascii="Trebuchet MS" w:hAnsi="Trebuchet MS"/>
          <w:b/>
          <w:bCs/>
          <w:color w:val="414141"/>
          <w:sz w:val="20"/>
          <w:szCs w:val="20"/>
        </w:rPr>
        <w:t>19</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are the important tags of struts-config.xml ?</w:t>
      </w:r>
    </w:p>
    <w:p w:rsidR="00821D92" w:rsidRDefault="00821D92" w:rsidP="00821D92">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 five important sections are:</w:t>
      </w:r>
    </w:p>
    <w:p w:rsidR="00821D92" w:rsidRDefault="00821D92" w:rsidP="00821D92">
      <w:pPr>
        <w:pStyle w:val="content"/>
        <w:spacing w:before="60" w:beforeAutospacing="0" w:after="60" w:afterAutospacing="0"/>
        <w:rPr>
          <w:rFonts w:ascii="Trebuchet MS" w:hAnsi="Trebuchet MS"/>
          <w:color w:val="414141"/>
          <w:sz w:val="20"/>
          <w:szCs w:val="20"/>
        </w:rPr>
      </w:pPr>
      <w:r>
        <w:rPr>
          <w:rFonts w:ascii="Trebuchet MS" w:hAnsi="Trebuchet MS"/>
          <w:noProof/>
          <w:color w:val="414141"/>
          <w:sz w:val="20"/>
          <w:szCs w:val="20"/>
        </w:rPr>
        <w:lastRenderedPageBreak/>
        <w:drawing>
          <wp:inline distT="0" distB="0" distL="0" distR="0">
            <wp:extent cx="4791075" cy="5610225"/>
            <wp:effectExtent l="0" t="0" r="9525" b="9525"/>
            <wp:docPr id="8" name="Picture 8" descr="struts-confi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truts-config.xm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91075" cy="5610225"/>
                    </a:xfrm>
                    <a:prstGeom prst="rect">
                      <a:avLst/>
                    </a:prstGeom>
                    <a:noFill/>
                    <a:ln>
                      <a:noFill/>
                    </a:ln>
                  </pic:spPr>
                </pic:pic>
              </a:graphicData>
            </a:graphic>
          </wp:inline>
        </w:drawing>
      </w:r>
    </w:p>
    <w:p w:rsidR="00821D92" w:rsidRDefault="00821D92" w:rsidP="00821D92">
      <w:pPr>
        <w:rPr>
          <w:rFonts w:ascii="Times New Roman" w:hAnsi="Times New Roman"/>
          <w:sz w:val="24"/>
          <w:szCs w:val="24"/>
        </w:rPr>
      </w:pPr>
      <w:r>
        <w:rPr>
          <w:color w:val="000000"/>
          <w:sz w:val="27"/>
          <w:szCs w:val="27"/>
        </w:rPr>
        <w:br/>
      </w:r>
      <w:r>
        <w:rPr>
          <w:color w:val="000000"/>
          <w:sz w:val="27"/>
          <w:szCs w:val="27"/>
        </w:rPr>
        <w:br/>
      </w:r>
      <w:r>
        <w:rPr>
          <w:rStyle w:val="queindex"/>
          <w:rFonts w:ascii="Trebuchet MS" w:hAnsi="Trebuchet MS"/>
          <w:b/>
          <w:bCs/>
          <w:color w:val="414141"/>
          <w:sz w:val="20"/>
          <w:szCs w:val="20"/>
        </w:rPr>
        <w:t>20</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are the different kinds of actions in Struts?</w:t>
      </w:r>
    </w:p>
    <w:p w:rsidR="00821D92" w:rsidRDefault="00821D92" w:rsidP="00821D92">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 different kinds of actions in Struts are:</w:t>
      </w:r>
    </w:p>
    <w:p w:rsidR="00821D92" w:rsidRDefault="00821D92" w:rsidP="00821D92">
      <w:pPr>
        <w:numPr>
          <w:ilvl w:val="0"/>
          <w:numId w:val="23"/>
        </w:numPr>
        <w:spacing w:before="100" w:beforeAutospacing="1" w:after="100" w:afterAutospacing="1" w:line="240" w:lineRule="auto"/>
        <w:rPr>
          <w:rFonts w:ascii="Trebuchet MS" w:hAnsi="Trebuchet MS"/>
          <w:color w:val="414141"/>
          <w:sz w:val="20"/>
          <w:szCs w:val="20"/>
        </w:rPr>
      </w:pPr>
      <w:proofErr w:type="spellStart"/>
      <w:r>
        <w:rPr>
          <w:rFonts w:ascii="Trebuchet MS" w:hAnsi="Trebuchet MS"/>
          <w:color w:val="414141"/>
          <w:sz w:val="20"/>
          <w:szCs w:val="20"/>
        </w:rPr>
        <w:t>ForwardAction</w:t>
      </w:r>
      <w:proofErr w:type="spellEnd"/>
    </w:p>
    <w:p w:rsidR="00821D92" w:rsidRDefault="00821D92" w:rsidP="00821D92">
      <w:pPr>
        <w:numPr>
          <w:ilvl w:val="0"/>
          <w:numId w:val="23"/>
        </w:numPr>
        <w:spacing w:before="100" w:beforeAutospacing="1" w:after="100" w:afterAutospacing="1" w:line="240" w:lineRule="auto"/>
        <w:rPr>
          <w:rFonts w:ascii="Trebuchet MS" w:hAnsi="Trebuchet MS"/>
          <w:color w:val="414141"/>
          <w:sz w:val="20"/>
          <w:szCs w:val="20"/>
        </w:rPr>
      </w:pPr>
      <w:proofErr w:type="spellStart"/>
      <w:r>
        <w:rPr>
          <w:rFonts w:ascii="Trebuchet MS" w:hAnsi="Trebuchet MS"/>
          <w:color w:val="414141"/>
          <w:sz w:val="20"/>
          <w:szCs w:val="20"/>
        </w:rPr>
        <w:t>IncludeAction</w:t>
      </w:r>
      <w:proofErr w:type="spellEnd"/>
    </w:p>
    <w:p w:rsidR="00821D92" w:rsidRDefault="00821D92" w:rsidP="00821D92">
      <w:pPr>
        <w:numPr>
          <w:ilvl w:val="0"/>
          <w:numId w:val="23"/>
        </w:numPr>
        <w:spacing w:before="100" w:beforeAutospacing="1" w:after="100" w:afterAutospacing="1" w:line="240" w:lineRule="auto"/>
        <w:rPr>
          <w:rFonts w:ascii="Trebuchet MS" w:hAnsi="Trebuchet MS"/>
          <w:color w:val="414141"/>
          <w:sz w:val="20"/>
          <w:szCs w:val="20"/>
        </w:rPr>
      </w:pPr>
      <w:proofErr w:type="spellStart"/>
      <w:r>
        <w:rPr>
          <w:rFonts w:ascii="Trebuchet MS" w:hAnsi="Trebuchet MS"/>
          <w:color w:val="414141"/>
          <w:sz w:val="20"/>
          <w:szCs w:val="20"/>
        </w:rPr>
        <w:t>DispatchAction</w:t>
      </w:r>
      <w:proofErr w:type="spellEnd"/>
    </w:p>
    <w:p w:rsidR="00821D92" w:rsidRDefault="00821D92" w:rsidP="00821D92">
      <w:pPr>
        <w:numPr>
          <w:ilvl w:val="0"/>
          <w:numId w:val="23"/>
        </w:numPr>
        <w:spacing w:before="100" w:beforeAutospacing="1" w:after="100" w:afterAutospacing="1" w:line="240" w:lineRule="auto"/>
        <w:rPr>
          <w:rFonts w:ascii="Trebuchet MS" w:hAnsi="Trebuchet MS"/>
          <w:color w:val="414141"/>
          <w:sz w:val="20"/>
          <w:szCs w:val="20"/>
        </w:rPr>
      </w:pPr>
      <w:proofErr w:type="spellStart"/>
      <w:r>
        <w:rPr>
          <w:rFonts w:ascii="Trebuchet MS" w:hAnsi="Trebuchet MS"/>
          <w:color w:val="414141"/>
          <w:sz w:val="20"/>
          <w:szCs w:val="20"/>
        </w:rPr>
        <w:t>LookupDispatchAction</w:t>
      </w:r>
      <w:proofErr w:type="spellEnd"/>
    </w:p>
    <w:p w:rsidR="00821D92" w:rsidRDefault="00821D92" w:rsidP="00821D92">
      <w:pPr>
        <w:numPr>
          <w:ilvl w:val="0"/>
          <w:numId w:val="23"/>
        </w:numPr>
        <w:spacing w:before="100" w:beforeAutospacing="1" w:after="100" w:afterAutospacing="1" w:line="240" w:lineRule="auto"/>
        <w:rPr>
          <w:rFonts w:ascii="Trebuchet MS" w:hAnsi="Trebuchet MS"/>
          <w:color w:val="414141"/>
          <w:sz w:val="20"/>
          <w:szCs w:val="20"/>
        </w:rPr>
      </w:pPr>
      <w:proofErr w:type="spellStart"/>
      <w:r>
        <w:rPr>
          <w:rFonts w:ascii="Trebuchet MS" w:hAnsi="Trebuchet MS"/>
          <w:color w:val="414141"/>
          <w:sz w:val="20"/>
          <w:szCs w:val="20"/>
        </w:rPr>
        <w:t>SwitchAction</w:t>
      </w:r>
      <w:proofErr w:type="spellEnd"/>
    </w:p>
    <w:p w:rsidR="00821D92" w:rsidRDefault="00821D92" w:rsidP="00821D92">
      <w:pPr>
        <w:rPr>
          <w:rFonts w:ascii="Times New Roman" w:hAnsi="Times New Roman"/>
          <w:sz w:val="24"/>
          <w:szCs w:val="24"/>
        </w:rPr>
      </w:pPr>
      <w:r>
        <w:rPr>
          <w:rStyle w:val="queindex"/>
          <w:rFonts w:ascii="Trebuchet MS" w:hAnsi="Trebuchet MS"/>
          <w:b/>
          <w:bCs/>
          <w:color w:val="414141"/>
          <w:sz w:val="20"/>
          <w:szCs w:val="20"/>
        </w:rPr>
        <w:t>21</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w:t>
      </w:r>
      <w:proofErr w:type="spellStart"/>
      <w:r>
        <w:rPr>
          <w:rStyle w:val="que"/>
          <w:rFonts w:ascii="Trebuchet MS" w:hAnsi="Trebuchet MS"/>
          <w:b/>
          <w:bCs/>
          <w:color w:val="0863A5"/>
          <w:sz w:val="20"/>
          <w:szCs w:val="20"/>
        </w:rPr>
        <w:t>DispatchAction</w:t>
      </w:r>
      <w:proofErr w:type="spellEnd"/>
      <w:r>
        <w:rPr>
          <w:rStyle w:val="que"/>
          <w:rFonts w:ascii="Trebuchet MS" w:hAnsi="Trebuchet MS"/>
          <w:b/>
          <w:bCs/>
          <w:color w:val="0863A5"/>
          <w:sz w:val="20"/>
          <w:szCs w:val="20"/>
        </w:rPr>
        <w:t>?</w:t>
      </w:r>
    </w:p>
    <w:p w:rsidR="00821D92" w:rsidRDefault="00821D92" w:rsidP="00821D92">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lastRenderedPageBreak/>
        <w:t xml:space="preserve">The </w:t>
      </w:r>
      <w:proofErr w:type="spellStart"/>
      <w:r>
        <w:rPr>
          <w:rFonts w:ascii="Trebuchet MS" w:hAnsi="Trebuchet MS"/>
          <w:color w:val="414141"/>
          <w:sz w:val="20"/>
          <w:szCs w:val="20"/>
        </w:rPr>
        <w:t>DispatchAction</w:t>
      </w:r>
      <w:proofErr w:type="spellEnd"/>
      <w:r>
        <w:rPr>
          <w:rFonts w:ascii="Trebuchet MS" w:hAnsi="Trebuchet MS"/>
          <w:color w:val="414141"/>
          <w:sz w:val="20"/>
          <w:szCs w:val="20"/>
        </w:rPr>
        <w:t xml:space="preserve"> class is used to group related actions into one class. Using this class, you can have a method for each logical action compared than a single execute method. The </w:t>
      </w:r>
      <w:proofErr w:type="spellStart"/>
      <w:r>
        <w:rPr>
          <w:rFonts w:ascii="Trebuchet MS" w:hAnsi="Trebuchet MS"/>
          <w:color w:val="414141"/>
          <w:sz w:val="20"/>
          <w:szCs w:val="20"/>
        </w:rPr>
        <w:t>DispatchAction</w:t>
      </w:r>
      <w:proofErr w:type="spellEnd"/>
      <w:r>
        <w:rPr>
          <w:rFonts w:ascii="Trebuchet MS" w:hAnsi="Trebuchet MS"/>
          <w:color w:val="414141"/>
          <w:sz w:val="20"/>
          <w:szCs w:val="20"/>
        </w:rPr>
        <w:t xml:space="preserve"> dispatches to one of the logical actions represented by the methods. It picks a method to invoke based on an incoming request parameter. The value of the incoming parameter is the name of the method that the </w:t>
      </w:r>
      <w:proofErr w:type="spellStart"/>
      <w:r>
        <w:rPr>
          <w:rFonts w:ascii="Trebuchet MS" w:hAnsi="Trebuchet MS"/>
          <w:color w:val="414141"/>
          <w:sz w:val="20"/>
          <w:szCs w:val="20"/>
        </w:rPr>
        <w:t>DispatchAction</w:t>
      </w:r>
      <w:proofErr w:type="spellEnd"/>
      <w:r>
        <w:rPr>
          <w:rFonts w:ascii="Trebuchet MS" w:hAnsi="Trebuchet MS"/>
          <w:color w:val="414141"/>
          <w:sz w:val="20"/>
          <w:szCs w:val="20"/>
        </w:rPr>
        <w:t xml:space="preserve"> will invoke.</w:t>
      </w:r>
    </w:p>
    <w:p w:rsidR="00821D92" w:rsidRDefault="00821D92" w:rsidP="00821D92">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22</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How</w:t>
      </w:r>
      <w:proofErr w:type="gramEnd"/>
      <w:r>
        <w:rPr>
          <w:rStyle w:val="que"/>
          <w:rFonts w:ascii="Trebuchet MS" w:hAnsi="Trebuchet MS"/>
          <w:b/>
          <w:bCs/>
          <w:color w:val="0863A5"/>
          <w:sz w:val="20"/>
          <w:szCs w:val="20"/>
        </w:rPr>
        <w:t xml:space="preserve"> to use </w:t>
      </w:r>
      <w:proofErr w:type="spellStart"/>
      <w:r>
        <w:rPr>
          <w:rStyle w:val="que"/>
          <w:rFonts w:ascii="Trebuchet MS" w:hAnsi="Trebuchet MS"/>
          <w:b/>
          <w:bCs/>
          <w:color w:val="0863A5"/>
          <w:sz w:val="20"/>
          <w:szCs w:val="20"/>
        </w:rPr>
        <w:t>DispatchAction</w:t>
      </w:r>
      <w:proofErr w:type="spellEnd"/>
      <w:r>
        <w:rPr>
          <w:rStyle w:val="que"/>
          <w:rFonts w:ascii="Trebuchet MS" w:hAnsi="Trebuchet MS"/>
          <w:b/>
          <w:bCs/>
          <w:color w:val="0863A5"/>
          <w:sz w:val="20"/>
          <w:szCs w:val="20"/>
        </w:rPr>
        <w:t>?</w:t>
      </w:r>
    </w:p>
    <w:p w:rsidR="00821D92" w:rsidRDefault="00821D92" w:rsidP="00821D92">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To use the </w:t>
      </w:r>
      <w:proofErr w:type="spellStart"/>
      <w:r>
        <w:rPr>
          <w:rFonts w:ascii="Trebuchet MS" w:hAnsi="Trebuchet MS"/>
          <w:color w:val="414141"/>
          <w:sz w:val="20"/>
          <w:szCs w:val="20"/>
        </w:rPr>
        <w:t>DispatchAction</w:t>
      </w:r>
      <w:proofErr w:type="spellEnd"/>
      <w:r>
        <w:rPr>
          <w:rFonts w:ascii="Trebuchet MS" w:hAnsi="Trebuchet MS"/>
          <w:color w:val="414141"/>
          <w:sz w:val="20"/>
          <w:szCs w:val="20"/>
        </w:rPr>
        <w:t xml:space="preserve">, follow these </w:t>
      </w:r>
      <w:proofErr w:type="gramStart"/>
      <w:r>
        <w:rPr>
          <w:rFonts w:ascii="Trebuchet MS" w:hAnsi="Trebuchet MS"/>
          <w:color w:val="414141"/>
          <w:sz w:val="20"/>
          <w:szCs w:val="20"/>
        </w:rPr>
        <w:t>steps :</w:t>
      </w:r>
      <w:proofErr w:type="gramEnd"/>
    </w:p>
    <w:p w:rsidR="00821D92" w:rsidRDefault="00821D92" w:rsidP="00821D92">
      <w:pPr>
        <w:numPr>
          <w:ilvl w:val="0"/>
          <w:numId w:val="24"/>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 xml:space="preserve">Create a class that extends </w:t>
      </w:r>
      <w:proofErr w:type="spellStart"/>
      <w:r>
        <w:rPr>
          <w:rFonts w:ascii="Trebuchet MS" w:hAnsi="Trebuchet MS"/>
          <w:color w:val="414141"/>
          <w:sz w:val="20"/>
          <w:szCs w:val="20"/>
        </w:rPr>
        <w:t>DispatchAction</w:t>
      </w:r>
      <w:proofErr w:type="spellEnd"/>
      <w:r>
        <w:rPr>
          <w:rFonts w:ascii="Trebuchet MS" w:hAnsi="Trebuchet MS"/>
          <w:color w:val="414141"/>
          <w:sz w:val="20"/>
          <w:szCs w:val="20"/>
        </w:rPr>
        <w:t xml:space="preserve"> (instead of Action)</w:t>
      </w:r>
    </w:p>
    <w:p w:rsidR="00821D92" w:rsidRDefault="00821D92" w:rsidP="00821D92">
      <w:pPr>
        <w:numPr>
          <w:ilvl w:val="0"/>
          <w:numId w:val="24"/>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 xml:space="preserve">In a new class, add a method for every function you need to perform on the service – The method has the same signature as </w:t>
      </w:r>
      <w:proofErr w:type="spellStart"/>
      <w:proofErr w:type="gramStart"/>
      <w:r>
        <w:rPr>
          <w:rFonts w:ascii="Trebuchet MS" w:hAnsi="Trebuchet MS"/>
          <w:color w:val="414141"/>
          <w:sz w:val="20"/>
          <w:szCs w:val="20"/>
        </w:rPr>
        <w:t>the</w:t>
      </w:r>
      <w:r>
        <w:rPr>
          <w:rStyle w:val="HTMLCode"/>
          <w:rFonts w:eastAsiaTheme="minorHAnsi"/>
          <w:color w:val="222222"/>
          <w:sz w:val="18"/>
          <w:szCs w:val="18"/>
        </w:rPr>
        <w:t>execute</w:t>
      </w:r>
      <w:proofErr w:type="spellEnd"/>
      <w:r>
        <w:rPr>
          <w:rStyle w:val="HTMLCode"/>
          <w:rFonts w:eastAsiaTheme="minorHAnsi"/>
          <w:color w:val="222222"/>
          <w:sz w:val="18"/>
          <w:szCs w:val="18"/>
        </w:rPr>
        <w:t>(</w:t>
      </w:r>
      <w:proofErr w:type="gramEnd"/>
      <w:r>
        <w:rPr>
          <w:rStyle w:val="HTMLCode"/>
          <w:rFonts w:eastAsiaTheme="minorHAnsi"/>
          <w:color w:val="222222"/>
          <w:sz w:val="18"/>
          <w:szCs w:val="18"/>
        </w:rPr>
        <w:t>)</w:t>
      </w:r>
      <w:r>
        <w:rPr>
          <w:rStyle w:val="apple-converted-space"/>
          <w:rFonts w:ascii="Trebuchet MS" w:hAnsi="Trebuchet MS"/>
          <w:color w:val="414141"/>
          <w:sz w:val="20"/>
          <w:szCs w:val="20"/>
        </w:rPr>
        <w:t> </w:t>
      </w:r>
      <w:r>
        <w:rPr>
          <w:rFonts w:ascii="Trebuchet MS" w:hAnsi="Trebuchet MS"/>
          <w:color w:val="414141"/>
          <w:sz w:val="20"/>
          <w:szCs w:val="20"/>
        </w:rPr>
        <w:t>method of an Action class.</w:t>
      </w:r>
    </w:p>
    <w:p w:rsidR="00821D92" w:rsidRDefault="00821D92" w:rsidP="00821D92">
      <w:pPr>
        <w:numPr>
          <w:ilvl w:val="0"/>
          <w:numId w:val="24"/>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Do not override</w:t>
      </w:r>
      <w:r>
        <w:rPr>
          <w:rStyle w:val="apple-converted-space"/>
          <w:rFonts w:ascii="Trebuchet MS" w:hAnsi="Trebuchet MS"/>
          <w:color w:val="414141"/>
          <w:sz w:val="20"/>
          <w:szCs w:val="20"/>
        </w:rPr>
        <w:t> </w:t>
      </w:r>
      <w:proofErr w:type="gramStart"/>
      <w:r>
        <w:rPr>
          <w:rStyle w:val="HTMLCode"/>
          <w:rFonts w:eastAsiaTheme="minorHAnsi"/>
          <w:color w:val="222222"/>
          <w:sz w:val="18"/>
          <w:szCs w:val="18"/>
        </w:rPr>
        <w:t>execute(</w:t>
      </w:r>
      <w:proofErr w:type="gramEnd"/>
      <w:r>
        <w:rPr>
          <w:rStyle w:val="HTMLCode"/>
          <w:rFonts w:eastAsiaTheme="minorHAnsi"/>
          <w:color w:val="222222"/>
          <w:sz w:val="18"/>
          <w:szCs w:val="18"/>
        </w:rPr>
        <w:t>)</w:t>
      </w:r>
      <w:r>
        <w:rPr>
          <w:rStyle w:val="apple-converted-space"/>
          <w:rFonts w:ascii="Trebuchet MS" w:hAnsi="Trebuchet MS"/>
          <w:color w:val="414141"/>
          <w:sz w:val="20"/>
          <w:szCs w:val="20"/>
        </w:rPr>
        <w:t> </w:t>
      </w:r>
      <w:r>
        <w:rPr>
          <w:rFonts w:ascii="Trebuchet MS" w:hAnsi="Trebuchet MS"/>
          <w:color w:val="414141"/>
          <w:sz w:val="20"/>
          <w:szCs w:val="20"/>
        </w:rPr>
        <w:t xml:space="preserve">method – Because </w:t>
      </w:r>
      <w:proofErr w:type="spellStart"/>
      <w:r>
        <w:rPr>
          <w:rFonts w:ascii="Trebuchet MS" w:hAnsi="Trebuchet MS"/>
          <w:color w:val="414141"/>
          <w:sz w:val="20"/>
          <w:szCs w:val="20"/>
        </w:rPr>
        <w:t>DispatchAction</w:t>
      </w:r>
      <w:proofErr w:type="spellEnd"/>
      <w:r>
        <w:rPr>
          <w:rFonts w:ascii="Trebuchet MS" w:hAnsi="Trebuchet MS"/>
          <w:color w:val="414141"/>
          <w:sz w:val="20"/>
          <w:szCs w:val="20"/>
        </w:rPr>
        <w:t xml:space="preserve"> class itself provides</w:t>
      </w:r>
      <w:r>
        <w:rPr>
          <w:rStyle w:val="apple-converted-space"/>
          <w:rFonts w:ascii="Trebuchet MS" w:hAnsi="Trebuchet MS"/>
          <w:color w:val="414141"/>
          <w:sz w:val="20"/>
          <w:szCs w:val="20"/>
        </w:rPr>
        <w:t> </w:t>
      </w:r>
      <w:r>
        <w:rPr>
          <w:rStyle w:val="HTMLCode"/>
          <w:rFonts w:eastAsiaTheme="minorHAnsi"/>
          <w:color w:val="222222"/>
          <w:sz w:val="18"/>
          <w:szCs w:val="18"/>
        </w:rPr>
        <w:t>execute()</w:t>
      </w:r>
      <w:r>
        <w:rPr>
          <w:rStyle w:val="apple-converted-space"/>
          <w:rFonts w:ascii="Trebuchet MS" w:hAnsi="Trebuchet MS"/>
          <w:color w:val="414141"/>
          <w:sz w:val="20"/>
          <w:szCs w:val="20"/>
        </w:rPr>
        <w:t> </w:t>
      </w:r>
      <w:r>
        <w:rPr>
          <w:rFonts w:ascii="Trebuchet MS" w:hAnsi="Trebuchet MS"/>
          <w:color w:val="414141"/>
          <w:sz w:val="20"/>
          <w:szCs w:val="20"/>
        </w:rPr>
        <w:t>method.</w:t>
      </w:r>
    </w:p>
    <w:p w:rsidR="00821D92" w:rsidRDefault="00821D92" w:rsidP="00821D92">
      <w:pPr>
        <w:numPr>
          <w:ilvl w:val="0"/>
          <w:numId w:val="24"/>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Add an entry to struts-config.xml</w:t>
      </w:r>
    </w:p>
    <w:p w:rsidR="00821D92" w:rsidRDefault="00821D92" w:rsidP="00821D92">
      <w:pPr>
        <w:spacing w:after="0"/>
        <w:rPr>
          <w:rFonts w:ascii="Times New Roman" w:hAnsi="Times New Roman"/>
          <w:sz w:val="24"/>
          <w:szCs w:val="24"/>
        </w:rPr>
      </w:pPr>
      <w:r>
        <w:rPr>
          <w:color w:val="000000"/>
          <w:sz w:val="27"/>
          <w:szCs w:val="27"/>
        </w:rPr>
        <w:br/>
      </w:r>
    </w:p>
    <w:p w:rsidR="00821D92" w:rsidRDefault="00821D92" w:rsidP="00821D92">
      <w:pPr>
        <w:pStyle w:val="secondary"/>
        <w:jc w:val="center"/>
        <w:rPr>
          <w:rFonts w:ascii="Arial" w:hAnsi="Arial" w:cs="Arial"/>
          <w:color w:val="000000"/>
          <w:sz w:val="18"/>
          <w:szCs w:val="18"/>
        </w:rPr>
      </w:pPr>
      <w:hyperlink r:id="rId53" w:history="1">
        <w:proofErr w:type="spellStart"/>
        <w:r>
          <w:rPr>
            <w:rStyle w:val="Hyperlink"/>
            <w:rFonts w:ascii="Arial" w:hAnsi="Arial" w:cs="Arial"/>
            <w:b/>
            <w:bCs/>
            <w:color w:val="0863A5"/>
            <w:sz w:val="18"/>
            <w:szCs w:val="18"/>
          </w:rPr>
          <w:t>DispatchAction</w:t>
        </w:r>
        <w:proofErr w:type="spellEnd"/>
        <w:r>
          <w:rPr>
            <w:rStyle w:val="Hyperlink"/>
            <w:rFonts w:ascii="Arial" w:hAnsi="Arial" w:cs="Arial"/>
            <w:b/>
            <w:bCs/>
            <w:color w:val="0863A5"/>
            <w:sz w:val="18"/>
            <w:szCs w:val="18"/>
          </w:rPr>
          <w:t xml:space="preserve"> Example</w:t>
        </w:r>
        <w:proofErr w:type="gramStart"/>
        <w:r>
          <w:rPr>
            <w:rStyle w:val="Hyperlink"/>
            <w:rFonts w:ascii="Arial" w:hAnsi="Arial" w:cs="Arial"/>
            <w:b/>
            <w:bCs/>
            <w:color w:val="0863A5"/>
            <w:sz w:val="18"/>
            <w:szCs w:val="18"/>
          </w:rPr>
          <w:t>  »</w:t>
        </w:r>
        <w:proofErr w:type="gramEnd"/>
      </w:hyperlink>
    </w:p>
    <w:p w:rsidR="00821D92" w:rsidRDefault="00821D92" w:rsidP="00821D92">
      <w:pPr>
        <w:rPr>
          <w:rFonts w:ascii="Times New Roman" w:hAnsi="Times New Roman" w:cs="Times New Roman"/>
          <w:sz w:val="24"/>
          <w:szCs w:val="24"/>
        </w:rPr>
      </w:pPr>
      <w:r>
        <w:rPr>
          <w:rStyle w:val="queindex"/>
          <w:rFonts w:ascii="Trebuchet MS" w:hAnsi="Trebuchet MS"/>
          <w:b/>
          <w:bCs/>
          <w:color w:val="414141"/>
          <w:sz w:val="20"/>
          <w:szCs w:val="20"/>
        </w:rPr>
        <w:t>23</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the use of </w:t>
      </w:r>
      <w:proofErr w:type="spellStart"/>
      <w:r>
        <w:rPr>
          <w:rStyle w:val="que"/>
          <w:rFonts w:ascii="Trebuchet MS" w:hAnsi="Trebuchet MS"/>
          <w:b/>
          <w:bCs/>
          <w:color w:val="0863A5"/>
          <w:sz w:val="20"/>
          <w:szCs w:val="20"/>
        </w:rPr>
        <w:t>ForwardAction</w:t>
      </w:r>
      <w:proofErr w:type="spellEnd"/>
      <w:r>
        <w:rPr>
          <w:rStyle w:val="que"/>
          <w:rFonts w:ascii="Trebuchet MS" w:hAnsi="Trebuchet MS"/>
          <w:b/>
          <w:bCs/>
          <w:color w:val="0863A5"/>
          <w:sz w:val="20"/>
          <w:szCs w:val="20"/>
        </w:rPr>
        <w:t>?</w:t>
      </w:r>
    </w:p>
    <w:p w:rsidR="00821D92" w:rsidRDefault="00821D92" w:rsidP="00821D92">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The</w:t>
      </w:r>
      <w:r>
        <w:rPr>
          <w:rStyle w:val="apple-converted-space"/>
          <w:rFonts w:ascii="Trebuchet MS" w:hAnsi="Trebuchet MS"/>
          <w:color w:val="414141"/>
          <w:sz w:val="20"/>
          <w:szCs w:val="20"/>
        </w:rPr>
        <w:t> </w:t>
      </w:r>
      <w:proofErr w:type="spellStart"/>
      <w:r>
        <w:rPr>
          <w:rStyle w:val="HTMLCode"/>
          <w:color w:val="222222"/>
          <w:sz w:val="18"/>
          <w:szCs w:val="18"/>
        </w:rPr>
        <w:t>ForwardAction</w:t>
      </w:r>
      <w:proofErr w:type="spellEnd"/>
      <w:r>
        <w:rPr>
          <w:rStyle w:val="apple-converted-space"/>
          <w:rFonts w:ascii="Trebuchet MS" w:hAnsi="Trebuchet MS"/>
          <w:color w:val="414141"/>
          <w:sz w:val="20"/>
          <w:szCs w:val="20"/>
        </w:rPr>
        <w:t> </w:t>
      </w:r>
      <w:r>
        <w:rPr>
          <w:rFonts w:ascii="Trebuchet MS" w:hAnsi="Trebuchet MS"/>
          <w:color w:val="414141"/>
          <w:sz w:val="20"/>
          <w:szCs w:val="20"/>
        </w:rPr>
        <w:t>class is useful when you’re trying to integrate Struts into an existing application that uses Servlets to perform business logic functions. You can use this class to take advantage of the Struts controller and its functionality, without having to rewrite the existing Servlets. Use</w:t>
      </w:r>
      <w:r>
        <w:rPr>
          <w:rStyle w:val="apple-converted-space"/>
          <w:rFonts w:ascii="Trebuchet MS" w:hAnsi="Trebuchet MS"/>
          <w:color w:val="414141"/>
          <w:sz w:val="20"/>
          <w:szCs w:val="20"/>
        </w:rPr>
        <w:t> </w:t>
      </w:r>
      <w:proofErr w:type="spellStart"/>
      <w:r>
        <w:rPr>
          <w:rStyle w:val="HTMLCode"/>
          <w:color w:val="222222"/>
          <w:sz w:val="18"/>
          <w:szCs w:val="18"/>
        </w:rPr>
        <w:t>ForwardAction</w:t>
      </w:r>
      <w:proofErr w:type="spellEnd"/>
      <w:r>
        <w:rPr>
          <w:rStyle w:val="apple-converted-space"/>
          <w:rFonts w:ascii="Trebuchet MS" w:hAnsi="Trebuchet MS"/>
          <w:color w:val="414141"/>
          <w:sz w:val="20"/>
          <w:szCs w:val="20"/>
        </w:rPr>
        <w:t> </w:t>
      </w:r>
      <w:r>
        <w:rPr>
          <w:rFonts w:ascii="Trebuchet MS" w:hAnsi="Trebuchet MS"/>
          <w:color w:val="414141"/>
          <w:sz w:val="20"/>
          <w:szCs w:val="20"/>
        </w:rPr>
        <w:t>to forward a request to another resource in your application, such as a Servlet that already does business logic processing or even another JSP page. By using this predefined action, you don’t have to write your own Action class. You just have to set up the</w:t>
      </w:r>
      <w:r>
        <w:rPr>
          <w:rStyle w:val="apple-converted-space"/>
          <w:rFonts w:ascii="Trebuchet MS" w:hAnsi="Trebuchet MS"/>
          <w:color w:val="414141"/>
          <w:sz w:val="20"/>
          <w:szCs w:val="20"/>
        </w:rPr>
        <w:t> </w:t>
      </w:r>
      <w:r>
        <w:rPr>
          <w:rStyle w:val="HTMLCode"/>
          <w:color w:val="222222"/>
          <w:sz w:val="18"/>
          <w:szCs w:val="18"/>
        </w:rPr>
        <w:t>struts-</w:t>
      </w:r>
      <w:proofErr w:type="spellStart"/>
      <w:r>
        <w:rPr>
          <w:rStyle w:val="HTMLCode"/>
          <w:color w:val="222222"/>
          <w:sz w:val="18"/>
          <w:szCs w:val="18"/>
        </w:rPr>
        <w:t>config</w:t>
      </w:r>
      <w:proofErr w:type="spellEnd"/>
      <w:r>
        <w:rPr>
          <w:rStyle w:val="apple-converted-space"/>
          <w:rFonts w:ascii="Trebuchet MS" w:hAnsi="Trebuchet MS"/>
          <w:color w:val="414141"/>
          <w:sz w:val="20"/>
          <w:szCs w:val="20"/>
        </w:rPr>
        <w:t> </w:t>
      </w:r>
      <w:r>
        <w:rPr>
          <w:rFonts w:ascii="Trebuchet MS" w:hAnsi="Trebuchet MS"/>
          <w:color w:val="414141"/>
          <w:sz w:val="20"/>
          <w:szCs w:val="20"/>
        </w:rPr>
        <w:t>file properly to use</w:t>
      </w:r>
      <w:r>
        <w:rPr>
          <w:rStyle w:val="apple-converted-space"/>
          <w:rFonts w:ascii="Trebuchet MS" w:hAnsi="Trebuchet MS"/>
          <w:color w:val="414141"/>
          <w:sz w:val="20"/>
          <w:szCs w:val="20"/>
        </w:rPr>
        <w:t> </w:t>
      </w:r>
      <w:proofErr w:type="spellStart"/>
      <w:r>
        <w:rPr>
          <w:rStyle w:val="HTMLCode"/>
          <w:color w:val="222222"/>
          <w:sz w:val="18"/>
          <w:szCs w:val="18"/>
        </w:rPr>
        <w:t>ForwardAction</w:t>
      </w:r>
      <w:proofErr w:type="spellEnd"/>
      <w:r>
        <w:rPr>
          <w:rFonts w:ascii="Trebuchet MS" w:hAnsi="Trebuchet MS"/>
          <w:color w:val="414141"/>
          <w:sz w:val="20"/>
          <w:szCs w:val="20"/>
        </w:rPr>
        <w:t>.</w:t>
      </w:r>
    </w:p>
    <w:p w:rsidR="00821D92" w:rsidRDefault="00821D92" w:rsidP="00821D92">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24</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w:t>
      </w:r>
      <w:proofErr w:type="spellStart"/>
      <w:r>
        <w:rPr>
          <w:rStyle w:val="que"/>
          <w:rFonts w:ascii="Trebuchet MS" w:hAnsi="Trebuchet MS"/>
          <w:b/>
          <w:bCs/>
          <w:color w:val="0863A5"/>
          <w:sz w:val="20"/>
          <w:szCs w:val="20"/>
        </w:rPr>
        <w:t>IncludeAction</w:t>
      </w:r>
      <w:proofErr w:type="spellEnd"/>
      <w:r>
        <w:rPr>
          <w:rStyle w:val="que"/>
          <w:rFonts w:ascii="Trebuchet MS" w:hAnsi="Trebuchet MS"/>
          <w:b/>
          <w:bCs/>
          <w:color w:val="0863A5"/>
          <w:sz w:val="20"/>
          <w:szCs w:val="20"/>
        </w:rPr>
        <w:t>?</w:t>
      </w:r>
    </w:p>
    <w:p w:rsidR="00821D92" w:rsidRDefault="00821D92" w:rsidP="00821D92">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The</w:t>
      </w:r>
      <w:r>
        <w:rPr>
          <w:rStyle w:val="apple-converted-space"/>
          <w:rFonts w:ascii="Trebuchet MS" w:hAnsi="Trebuchet MS"/>
          <w:color w:val="414141"/>
          <w:sz w:val="20"/>
          <w:szCs w:val="20"/>
        </w:rPr>
        <w:t> </w:t>
      </w:r>
      <w:proofErr w:type="spellStart"/>
      <w:r>
        <w:rPr>
          <w:rStyle w:val="HTMLCode"/>
          <w:color w:val="222222"/>
          <w:sz w:val="18"/>
          <w:szCs w:val="18"/>
        </w:rPr>
        <w:t>IncludeAction</w:t>
      </w:r>
      <w:proofErr w:type="spellEnd"/>
      <w:r>
        <w:rPr>
          <w:rStyle w:val="apple-converted-space"/>
          <w:rFonts w:ascii="Trebuchet MS" w:hAnsi="Trebuchet MS"/>
          <w:color w:val="414141"/>
          <w:sz w:val="20"/>
          <w:szCs w:val="20"/>
        </w:rPr>
        <w:t> </w:t>
      </w:r>
      <w:r>
        <w:rPr>
          <w:rFonts w:ascii="Trebuchet MS" w:hAnsi="Trebuchet MS"/>
          <w:color w:val="414141"/>
          <w:sz w:val="20"/>
          <w:szCs w:val="20"/>
        </w:rPr>
        <w:t xml:space="preserve">class is useful when you want to integrate Struts into an application that uses Servlets. Use the </w:t>
      </w:r>
      <w:proofErr w:type="spellStart"/>
      <w:r>
        <w:rPr>
          <w:rFonts w:ascii="Trebuchet MS" w:hAnsi="Trebuchet MS"/>
          <w:color w:val="414141"/>
          <w:sz w:val="20"/>
          <w:szCs w:val="20"/>
        </w:rPr>
        <w:t>IncludeAction</w:t>
      </w:r>
      <w:proofErr w:type="spellEnd"/>
      <w:r>
        <w:rPr>
          <w:rFonts w:ascii="Trebuchet MS" w:hAnsi="Trebuchet MS"/>
          <w:color w:val="414141"/>
          <w:sz w:val="20"/>
          <w:szCs w:val="20"/>
        </w:rPr>
        <w:t xml:space="preserve"> class to include another resource in the response to the request being processed.</w:t>
      </w:r>
    </w:p>
    <w:p w:rsidR="00821D92" w:rsidRDefault="00821D92" w:rsidP="00821D92">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25</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the difference between </w:t>
      </w:r>
      <w:proofErr w:type="spellStart"/>
      <w:r>
        <w:rPr>
          <w:rStyle w:val="que"/>
          <w:rFonts w:ascii="Trebuchet MS" w:hAnsi="Trebuchet MS"/>
          <w:b/>
          <w:bCs/>
          <w:color w:val="0863A5"/>
          <w:sz w:val="20"/>
          <w:szCs w:val="20"/>
        </w:rPr>
        <w:t>ForwardAction</w:t>
      </w:r>
      <w:proofErr w:type="spellEnd"/>
      <w:r>
        <w:rPr>
          <w:rStyle w:val="que"/>
          <w:rFonts w:ascii="Trebuchet MS" w:hAnsi="Trebuchet MS"/>
          <w:b/>
          <w:bCs/>
          <w:color w:val="0863A5"/>
          <w:sz w:val="20"/>
          <w:szCs w:val="20"/>
        </w:rPr>
        <w:t xml:space="preserve"> and </w:t>
      </w:r>
      <w:proofErr w:type="spellStart"/>
      <w:r>
        <w:rPr>
          <w:rStyle w:val="que"/>
          <w:rFonts w:ascii="Trebuchet MS" w:hAnsi="Trebuchet MS"/>
          <w:b/>
          <w:bCs/>
          <w:color w:val="0863A5"/>
          <w:sz w:val="20"/>
          <w:szCs w:val="20"/>
        </w:rPr>
        <w:t>IncludeAction</w:t>
      </w:r>
      <w:proofErr w:type="spellEnd"/>
      <w:r>
        <w:rPr>
          <w:rStyle w:val="que"/>
          <w:rFonts w:ascii="Trebuchet MS" w:hAnsi="Trebuchet MS"/>
          <w:b/>
          <w:bCs/>
          <w:color w:val="0863A5"/>
          <w:sz w:val="20"/>
          <w:szCs w:val="20"/>
        </w:rPr>
        <w:t>?</w:t>
      </w:r>
    </w:p>
    <w:p w:rsidR="00821D92" w:rsidRDefault="00821D92" w:rsidP="00821D92">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The difference is that you need to use the</w:t>
      </w:r>
      <w:r>
        <w:rPr>
          <w:rStyle w:val="apple-converted-space"/>
          <w:rFonts w:ascii="Trebuchet MS" w:hAnsi="Trebuchet MS"/>
          <w:color w:val="414141"/>
          <w:sz w:val="20"/>
          <w:szCs w:val="20"/>
        </w:rPr>
        <w:t> </w:t>
      </w:r>
      <w:proofErr w:type="spellStart"/>
      <w:r>
        <w:rPr>
          <w:rStyle w:val="HTMLCode"/>
          <w:color w:val="222222"/>
          <w:sz w:val="18"/>
          <w:szCs w:val="18"/>
        </w:rPr>
        <w:t>IncludeAction</w:t>
      </w:r>
      <w:proofErr w:type="spellEnd"/>
      <w:r>
        <w:rPr>
          <w:rStyle w:val="apple-converted-space"/>
          <w:rFonts w:ascii="Trebuchet MS" w:hAnsi="Trebuchet MS"/>
          <w:color w:val="414141"/>
          <w:sz w:val="20"/>
          <w:szCs w:val="20"/>
        </w:rPr>
        <w:t> </w:t>
      </w:r>
      <w:r>
        <w:rPr>
          <w:rFonts w:ascii="Trebuchet MS" w:hAnsi="Trebuchet MS"/>
          <w:color w:val="414141"/>
          <w:sz w:val="20"/>
          <w:szCs w:val="20"/>
        </w:rPr>
        <w:t xml:space="preserve">only if the action is going to be included by another action or </w:t>
      </w:r>
      <w:proofErr w:type="spellStart"/>
      <w:r>
        <w:rPr>
          <w:rFonts w:ascii="Trebuchet MS" w:hAnsi="Trebuchet MS"/>
          <w:color w:val="414141"/>
          <w:sz w:val="20"/>
          <w:szCs w:val="20"/>
        </w:rPr>
        <w:t>jsp</w:t>
      </w:r>
      <w:proofErr w:type="spellEnd"/>
      <w:r>
        <w:rPr>
          <w:rFonts w:ascii="Trebuchet MS" w:hAnsi="Trebuchet MS"/>
          <w:color w:val="414141"/>
          <w:sz w:val="20"/>
          <w:szCs w:val="20"/>
        </w:rPr>
        <w:t xml:space="preserve">. </w:t>
      </w:r>
      <w:proofErr w:type="spellStart"/>
      <w:proofErr w:type="gramStart"/>
      <w:r>
        <w:rPr>
          <w:rFonts w:ascii="Trebuchet MS" w:hAnsi="Trebuchet MS"/>
          <w:color w:val="414141"/>
          <w:sz w:val="20"/>
          <w:szCs w:val="20"/>
        </w:rPr>
        <w:t>Use</w:t>
      </w:r>
      <w:r>
        <w:rPr>
          <w:rStyle w:val="HTMLCode"/>
          <w:color w:val="222222"/>
          <w:sz w:val="18"/>
          <w:szCs w:val="18"/>
        </w:rPr>
        <w:t>ForwardAction</w:t>
      </w:r>
      <w:proofErr w:type="spellEnd"/>
      <w:r>
        <w:rPr>
          <w:rStyle w:val="apple-converted-space"/>
          <w:rFonts w:ascii="Trebuchet MS" w:hAnsi="Trebuchet MS"/>
          <w:color w:val="414141"/>
          <w:sz w:val="20"/>
          <w:szCs w:val="20"/>
        </w:rPr>
        <w:t> </w:t>
      </w:r>
      <w:r>
        <w:rPr>
          <w:rFonts w:ascii="Trebuchet MS" w:hAnsi="Trebuchet MS"/>
          <w:color w:val="414141"/>
          <w:sz w:val="20"/>
          <w:szCs w:val="20"/>
        </w:rPr>
        <w:t>to forward a request to another resource in your application, such as a Servlet that already does business logic processing or even another JSP page.</w:t>
      </w:r>
      <w:proofErr w:type="gramEnd"/>
    </w:p>
    <w:p w:rsidR="00821D92" w:rsidRDefault="00821D92" w:rsidP="00821D92">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26</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w:t>
      </w:r>
      <w:proofErr w:type="spellStart"/>
      <w:r>
        <w:rPr>
          <w:rStyle w:val="que"/>
          <w:rFonts w:ascii="Trebuchet MS" w:hAnsi="Trebuchet MS"/>
          <w:b/>
          <w:bCs/>
          <w:color w:val="0863A5"/>
          <w:sz w:val="20"/>
          <w:szCs w:val="20"/>
        </w:rPr>
        <w:t>LookupDispatchAction</w:t>
      </w:r>
      <w:proofErr w:type="spellEnd"/>
      <w:r>
        <w:rPr>
          <w:rStyle w:val="que"/>
          <w:rFonts w:ascii="Trebuchet MS" w:hAnsi="Trebuchet MS"/>
          <w:b/>
          <w:bCs/>
          <w:color w:val="0863A5"/>
          <w:sz w:val="20"/>
          <w:szCs w:val="20"/>
        </w:rPr>
        <w:t>?</w:t>
      </w:r>
    </w:p>
    <w:p w:rsidR="00821D92" w:rsidRDefault="00821D92" w:rsidP="00821D92">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The</w:t>
      </w:r>
      <w:r>
        <w:rPr>
          <w:rStyle w:val="apple-converted-space"/>
          <w:rFonts w:ascii="Trebuchet MS" w:hAnsi="Trebuchet MS"/>
          <w:color w:val="414141"/>
          <w:sz w:val="20"/>
          <w:szCs w:val="20"/>
        </w:rPr>
        <w:t> </w:t>
      </w:r>
      <w:proofErr w:type="spellStart"/>
      <w:r>
        <w:rPr>
          <w:rStyle w:val="HTMLCode"/>
          <w:color w:val="222222"/>
          <w:sz w:val="18"/>
          <w:szCs w:val="18"/>
        </w:rPr>
        <w:t>LookupDispatchAction</w:t>
      </w:r>
      <w:proofErr w:type="spellEnd"/>
      <w:r>
        <w:rPr>
          <w:rStyle w:val="apple-converted-space"/>
          <w:rFonts w:ascii="Trebuchet MS" w:hAnsi="Trebuchet MS"/>
          <w:color w:val="414141"/>
          <w:sz w:val="20"/>
          <w:szCs w:val="20"/>
        </w:rPr>
        <w:t> </w:t>
      </w:r>
      <w:r>
        <w:rPr>
          <w:rFonts w:ascii="Trebuchet MS" w:hAnsi="Trebuchet MS"/>
          <w:color w:val="414141"/>
          <w:sz w:val="20"/>
          <w:szCs w:val="20"/>
        </w:rPr>
        <w:t>is a subclass of</w:t>
      </w:r>
      <w:r>
        <w:rPr>
          <w:rStyle w:val="apple-converted-space"/>
          <w:rFonts w:ascii="Trebuchet MS" w:hAnsi="Trebuchet MS"/>
          <w:color w:val="414141"/>
          <w:sz w:val="20"/>
          <w:szCs w:val="20"/>
        </w:rPr>
        <w:t> </w:t>
      </w:r>
      <w:proofErr w:type="spellStart"/>
      <w:r>
        <w:rPr>
          <w:rStyle w:val="HTMLCode"/>
          <w:color w:val="222222"/>
          <w:sz w:val="18"/>
          <w:szCs w:val="18"/>
        </w:rPr>
        <w:t>DispatchAction</w:t>
      </w:r>
      <w:proofErr w:type="spellEnd"/>
      <w:r>
        <w:rPr>
          <w:rFonts w:ascii="Trebuchet MS" w:hAnsi="Trebuchet MS"/>
          <w:color w:val="414141"/>
          <w:sz w:val="20"/>
          <w:szCs w:val="20"/>
        </w:rPr>
        <w:t>. It does a reverse lookup on the resource bundle to get the key and then gets the method whose name is associated with the key into the Resource Bundle.</w:t>
      </w:r>
    </w:p>
    <w:p w:rsidR="00821D92" w:rsidRDefault="00821D92" w:rsidP="00821D92">
      <w:pPr>
        <w:rPr>
          <w:rFonts w:ascii="Times New Roman" w:hAnsi="Times New Roman"/>
          <w:sz w:val="24"/>
          <w:szCs w:val="24"/>
        </w:rPr>
      </w:pPr>
      <w:r>
        <w:rPr>
          <w:color w:val="000000"/>
          <w:sz w:val="27"/>
          <w:szCs w:val="27"/>
        </w:rPr>
        <w:lastRenderedPageBreak/>
        <w:br/>
      </w:r>
      <w:r>
        <w:rPr>
          <w:rStyle w:val="queindex"/>
          <w:rFonts w:ascii="Trebuchet MS" w:hAnsi="Trebuchet MS"/>
          <w:b/>
          <w:bCs/>
          <w:color w:val="414141"/>
          <w:sz w:val="20"/>
          <w:szCs w:val="20"/>
        </w:rPr>
        <w:t>27</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the use of </w:t>
      </w:r>
      <w:proofErr w:type="spellStart"/>
      <w:r>
        <w:rPr>
          <w:rStyle w:val="que"/>
          <w:rFonts w:ascii="Trebuchet MS" w:hAnsi="Trebuchet MS"/>
          <w:b/>
          <w:bCs/>
          <w:color w:val="0863A5"/>
          <w:sz w:val="20"/>
          <w:szCs w:val="20"/>
        </w:rPr>
        <w:t>LookupDispatchAction</w:t>
      </w:r>
      <w:proofErr w:type="spellEnd"/>
      <w:r>
        <w:rPr>
          <w:rStyle w:val="que"/>
          <w:rFonts w:ascii="Trebuchet MS" w:hAnsi="Trebuchet MS"/>
          <w:b/>
          <w:bCs/>
          <w:color w:val="0863A5"/>
          <w:sz w:val="20"/>
          <w:szCs w:val="20"/>
        </w:rPr>
        <w:t>?</w:t>
      </w:r>
    </w:p>
    <w:p w:rsidR="00821D92" w:rsidRDefault="00821D92" w:rsidP="00821D92">
      <w:pPr>
        <w:pStyle w:val="content"/>
        <w:spacing w:before="60" w:beforeAutospacing="0" w:after="60" w:afterAutospacing="0"/>
        <w:rPr>
          <w:rFonts w:ascii="Trebuchet MS" w:hAnsi="Trebuchet MS"/>
          <w:color w:val="414141"/>
          <w:sz w:val="20"/>
          <w:szCs w:val="20"/>
        </w:rPr>
      </w:pPr>
      <w:proofErr w:type="spellStart"/>
      <w:r>
        <w:rPr>
          <w:rFonts w:ascii="Trebuchet MS" w:hAnsi="Trebuchet MS"/>
          <w:color w:val="414141"/>
          <w:sz w:val="20"/>
          <w:szCs w:val="20"/>
        </w:rPr>
        <w:t>LookupDispatchAction</w:t>
      </w:r>
      <w:proofErr w:type="spellEnd"/>
      <w:r>
        <w:rPr>
          <w:rFonts w:ascii="Trebuchet MS" w:hAnsi="Trebuchet MS"/>
          <w:color w:val="414141"/>
          <w:sz w:val="20"/>
          <w:szCs w:val="20"/>
        </w:rPr>
        <w:t xml:space="preserve"> is useful if the method name in the Action is not driven by its name in the front end, but by the Locale independent key into the resource bundle. Since the key is always the same, the </w:t>
      </w:r>
      <w:proofErr w:type="spellStart"/>
      <w:r>
        <w:rPr>
          <w:rFonts w:ascii="Trebuchet MS" w:hAnsi="Trebuchet MS"/>
          <w:color w:val="414141"/>
          <w:sz w:val="20"/>
          <w:szCs w:val="20"/>
        </w:rPr>
        <w:t>LookupDispatchAction</w:t>
      </w:r>
      <w:proofErr w:type="spellEnd"/>
      <w:r>
        <w:rPr>
          <w:rFonts w:ascii="Trebuchet MS" w:hAnsi="Trebuchet MS"/>
          <w:color w:val="414141"/>
          <w:sz w:val="20"/>
          <w:szCs w:val="20"/>
        </w:rPr>
        <w:t xml:space="preserve"> shields your application from the side effects of I18N.</w:t>
      </w:r>
    </w:p>
    <w:p w:rsidR="00821D92" w:rsidRDefault="00821D92" w:rsidP="00821D92">
      <w:pPr>
        <w:rPr>
          <w:rFonts w:ascii="Times New Roman" w:hAnsi="Times New Roman"/>
          <w:sz w:val="24"/>
          <w:szCs w:val="24"/>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D92" w:rsidTr="00821D92">
        <w:trPr>
          <w:tblCellSpacing w:w="15" w:type="dxa"/>
        </w:trPr>
        <w:tc>
          <w:tcPr>
            <w:tcW w:w="0" w:type="auto"/>
            <w:vAlign w:val="center"/>
          </w:tcPr>
          <w:p w:rsidR="00821D92" w:rsidRDefault="00821D92" w:rsidP="00821D92">
            <w:pPr>
              <w:numPr>
                <w:ilvl w:val="0"/>
                <w:numId w:val="25"/>
              </w:numPr>
              <w:spacing w:before="90" w:after="90" w:line="240" w:lineRule="auto"/>
              <w:ind w:left="0"/>
              <w:rPr>
                <w:rFonts w:ascii="Trebuchet MS" w:hAnsi="Trebuchet MS"/>
                <w:color w:val="666666"/>
                <w:sz w:val="20"/>
                <w:szCs w:val="20"/>
              </w:rPr>
            </w:pPr>
          </w:p>
        </w:tc>
      </w:tr>
    </w:tbl>
    <w:p w:rsidR="00821D92" w:rsidRDefault="00821D92" w:rsidP="00821D92">
      <w:r>
        <w:rPr>
          <w:rStyle w:val="queindex"/>
          <w:rFonts w:ascii="Trebuchet MS" w:hAnsi="Trebuchet MS"/>
          <w:b/>
          <w:bCs/>
          <w:color w:val="414141"/>
          <w:sz w:val="20"/>
          <w:szCs w:val="20"/>
        </w:rPr>
        <w:t>28</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difference between </w:t>
      </w:r>
      <w:proofErr w:type="spellStart"/>
      <w:r>
        <w:rPr>
          <w:rStyle w:val="que"/>
          <w:rFonts w:ascii="Trebuchet MS" w:hAnsi="Trebuchet MS"/>
          <w:b/>
          <w:bCs/>
          <w:color w:val="0863A5"/>
          <w:sz w:val="20"/>
          <w:szCs w:val="20"/>
        </w:rPr>
        <w:t>LookupDispatchAction</w:t>
      </w:r>
      <w:proofErr w:type="spellEnd"/>
      <w:r>
        <w:rPr>
          <w:rStyle w:val="que"/>
          <w:rFonts w:ascii="Trebuchet MS" w:hAnsi="Trebuchet MS"/>
          <w:b/>
          <w:bCs/>
          <w:color w:val="0863A5"/>
          <w:sz w:val="20"/>
          <w:szCs w:val="20"/>
        </w:rPr>
        <w:t xml:space="preserve"> and </w:t>
      </w:r>
      <w:proofErr w:type="spellStart"/>
      <w:r>
        <w:rPr>
          <w:rStyle w:val="que"/>
          <w:rFonts w:ascii="Trebuchet MS" w:hAnsi="Trebuchet MS"/>
          <w:b/>
          <w:bCs/>
          <w:color w:val="0863A5"/>
          <w:sz w:val="20"/>
          <w:szCs w:val="20"/>
        </w:rPr>
        <w:t>DispatchAction</w:t>
      </w:r>
      <w:proofErr w:type="spellEnd"/>
      <w:r>
        <w:rPr>
          <w:rStyle w:val="que"/>
          <w:rFonts w:ascii="Trebuchet MS" w:hAnsi="Trebuchet MS"/>
          <w:b/>
          <w:bCs/>
          <w:color w:val="0863A5"/>
          <w:sz w:val="20"/>
          <w:szCs w:val="20"/>
        </w:rPr>
        <w:t>?</w:t>
      </w:r>
    </w:p>
    <w:p w:rsidR="00821D92" w:rsidRDefault="00821D92" w:rsidP="00821D92">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The difference between </w:t>
      </w:r>
      <w:proofErr w:type="spellStart"/>
      <w:r>
        <w:rPr>
          <w:rFonts w:ascii="Trebuchet MS" w:hAnsi="Trebuchet MS"/>
          <w:color w:val="414141"/>
          <w:sz w:val="20"/>
          <w:szCs w:val="20"/>
        </w:rPr>
        <w:t>LookupDispatchAction</w:t>
      </w:r>
      <w:proofErr w:type="spellEnd"/>
      <w:r>
        <w:rPr>
          <w:rFonts w:ascii="Trebuchet MS" w:hAnsi="Trebuchet MS"/>
          <w:color w:val="414141"/>
          <w:sz w:val="20"/>
          <w:szCs w:val="20"/>
        </w:rPr>
        <w:t xml:space="preserve"> and </w:t>
      </w:r>
      <w:proofErr w:type="spellStart"/>
      <w:r>
        <w:rPr>
          <w:rFonts w:ascii="Trebuchet MS" w:hAnsi="Trebuchet MS"/>
          <w:color w:val="414141"/>
          <w:sz w:val="20"/>
          <w:szCs w:val="20"/>
        </w:rPr>
        <w:t>DispatchAction</w:t>
      </w:r>
      <w:proofErr w:type="spellEnd"/>
      <w:r>
        <w:rPr>
          <w:rFonts w:ascii="Trebuchet MS" w:hAnsi="Trebuchet MS"/>
          <w:color w:val="414141"/>
          <w:sz w:val="20"/>
          <w:szCs w:val="20"/>
        </w:rPr>
        <w:t xml:space="preserve"> is that the actual method that gets called in </w:t>
      </w:r>
      <w:proofErr w:type="spellStart"/>
      <w:r>
        <w:rPr>
          <w:rFonts w:ascii="Trebuchet MS" w:hAnsi="Trebuchet MS"/>
          <w:color w:val="414141"/>
          <w:sz w:val="20"/>
          <w:szCs w:val="20"/>
        </w:rPr>
        <w:t>LookupDispatchAction</w:t>
      </w:r>
      <w:proofErr w:type="spellEnd"/>
      <w:r>
        <w:rPr>
          <w:rFonts w:ascii="Trebuchet MS" w:hAnsi="Trebuchet MS"/>
          <w:color w:val="414141"/>
          <w:sz w:val="20"/>
          <w:szCs w:val="20"/>
        </w:rPr>
        <w:t xml:space="preserve"> is based on a lookup of a key value instead of specifying the method name directly.</w:t>
      </w:r>
    </w:p>
    <w:p w:rsidR="00821D92" w:rsidRDefault="00821D92" w:rsidP="00821D92">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29</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w:t>
      </w:r>
      <w:proofErr w:type="spellStart"/>
      <w:r>
        <w:rPr>
          <w:rStyle w:val="que"/>
          <w:rFonts w:ascii="Trebuchet MS" w:hAnsi="Trebuchet MS"/>
          <w:b/>
          <w:bCs/>
          <w:color w:val="0863A5"/>
          <w:sz w:val="20"/>
          <w:szCs w:val="20"/>
        </w:rPr>
        <w:t>SwitchAction</w:t>
      </w:r>
      <w:proofErr w:type="spellEnd"/>
      <w:r>
        <w:rPr>
          <w:rStyle w:val="que"/>
          <w:rFonts w:ascii="Trebuchet MS" w:hAnsi="Trebuchet MS"/>
          <w:b/>
          <w:bCs/>
          <w:color w:val="0863A5"/>
          <w:sz w:val="20"/>
          <w:szCs w:val="20"/>
        </w:rPr>
        <w:t>?</w:t>
      </w:r>
    </w:p>
    <w:p w:rsidR="00821D92" w:rsidRDefault="00821D92" w:rsidP="00821D92">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xml:space="preserve">The </w:t>
      </w:r>
      <w:proofErr w:type="spellStart"/>
      <w:r>
        <w:rPr>
          <w:rFonts w:ascii="Trebuchet MS" w:hAnsi="Trebuchet MS"/>
          <w:color w:val="414141"/>
          <w:sz w:val="20"/>
          <w:szCs w:val="20"/>
        </w:rPr>
        <w:t>SwitchAction</w:t>
      </w:r>
      <w:proofErr w:type="spellEnd"/>
      <w:r>
        <w:rPr>
          <w:rFonts w:ascii="Trebuchet MS" w:hAnsi="Trebuchet MS"/>
          <w:color w:val="414141"/>
          <w:sz w:val="20"/>
          <w:szCs w:val="20"/>
        </w:rPr>
        <w:t xml:space="preserve"> class provides a means to switch from a resource in one module to another resource in a different module. </w:t>
      </w:r>
      <w:proofErr w:type="spellStart"/>
      <w:r>
        <w:rPr>
          <w:rFonts w:ascii="Trebuchet MS" w:hAnsi="Trebuchet MS"/>
          <w:color w:val="414141"/>
          <w:sz w:val="20"/>
          <w:szCs w:val="20"/>
        </w:rPr>
        <w:t>SwitchAction</w:t>
      </w:r>
      <w:proofErr w:type="spellEnd"/>
      <w:r>
        <w:rPr>
          <w:rFonts w:ascii="Trebuchet MS" w:hAnsi="Trebuchet MS"/>
          <w:color w:val="414141"/>
          <w:sz w:val="20"/>
          <w:szCs w:val="20"/>
        </w:rPr>
        <w:t xml:space="preserve"> is useful only if you have multiple modules in your Struts application. The </w:t>
      </w:r>
      <w:proofErr w:type="spellStart"/>
      <w:r>
        <w:rPr>
          <w:rFonts w:ascii="Trebuchet MS" w:hAnsi="Trebuchet MS"/>
          <w:color w:val="414141"/>
          <w:sz w:val="20"/>
          <w:szCs w:val="20"/>
        </w:rPr>
        <w:t>SwitchAction</w:t>
      </w:r>
      <w:proofErr w:type="spellEnd"/>
      <w:r>
        <w:rPr>
          <w:rFonts w:ascii="Trebuchet MS" w:hAnsi="Trebuchet MS"/>
          <w:color w:val="414141"/>
          <w:sz w:val="20"/>
          <w:szCs w:val="20"/>
        </w:rPr>
        <w:t xml:space="preserve"> class can be used as is, without extending.</w:t>
      </w:r>
    </w:p>
    <w:p w:rsidR="00821D92" w:rsidRDefault="00821D92" w:rsidP="00821D92">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30</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if</w:t>
      </w:r>
      <w:r>
        <w:rPr>
          <w:rStyle w:val="apple-converted-space"/>
          <w:rFonts w:ascii="Trebuchet MS" w:hAnsi="Trebuchet MS"/>
          <w:b/>
          <w:bCs/>
          <w:color w:val="0863A5"/>
          <w:sz w:val="20"/>
          <w:szCs w:val="20"/>
        </w:rPr>
        <w:t> </w:t>
      </w:r>
      <w:r>
        <w:rPr>
          <w:rStyle w:val="HTMLCode"/>
          <w:rFonts w:eastAsiaTheme="minorHAnsi"/>
          <w:color w:val="222222"/>
          <w:sz w:val="18"/>
          <w:szCs w:val="18"/>
        </w:rPr>
        <w:t>&lt;action&gt;</w:t>
      </w:r>
      <w:r>
        <w:rPr>
          <w:rStyle w:val="apple-converted-space"/>
          <w:rFonts w:ascii="Trebuchet MS" w:hAnsi="Trebuchet MS"/>
          <w:b/>
          <w:bCs/>
          <w:color w:val="0863A5"/>
          <w:sz w:val="20"/>
          <w:szCs w:val="20"/>
        </w:rPr>
        <w:t> </w:t>
      </w:r>
      <w:r>
        <w:rPr>
          <w:rStyle w:val="que"/>
          <w:rFonts w:ascii="Trebuchet MS" w:hAnsi="Trebuchet MS"/>
          <w:b/>
          <w:bCs/>
          <w:color w:val="0863A5"/>
          <w:sz w:val="20"/>
          <w:szCs w:val="20"/>
        </w:rPr>
        <w:t>element has</w:t>
      </w:r>
      <w:r>
        <w:rPr>
          <w:rStyle w:val="apple-converted-space"/>
          <w:rFonts w:ascii="Trebuchet MS" w:hAnsi="Trebuchet MS"/>
          <w:b/>
          <w:bCs/>
          <w:color w:val="0863A5"/>
          <w:sz w:val="20"/>
          <w:szCs w:val="20"/>
        </w:rPr>
        <w:t> </w:t>
      </w:r>
      <w:r>
        <w:rPr>
          <w:rStyle w:val="HTMLCode"/>
          <w:rFonts w:eastAsiaTheme="minorHAnsi"/>
          <w:color w:val="222222"/>
          <w:sz w:val="18"/>
          <w:szCs w:val="18"/>
        </w:rPr>
        <w:t>&lt;forward&gt;</w:t>
      </w:r>
      <w:r>
        <w:rPr>
          <w:rStyle w:val="apple-converted-space"/>
          <w:rFonts w:ascii="Trebuchet MS" w:hAnsi="Trebuchet MS"/>
          <w:b/>
          <w:bCs/>
          <w:color w:val="0863A5"/>
          <w:sz w:val="20"/>
          <w:szCs w:val="20"/>
        </w:rPr>
        <w:t> </w:t>
      </w:r>
      <w:r>
        <w:rPr>
          <w:rStyle w:val="que"/>
          <w:rFonts w:ascii="Trebuchet MS" w:hAnsi="Trebuchet MS"/>
          <w:b/>
          <w:bCs/>
          <w:color w:val="0863A5"/>
          <w:sz w:val="20"/>
          <w:szCs w:val="20"/>
        </w:rPr>
        <w:t>declaration with same name as global forward?</w:t>
      </w:r>
    </w:p>
    <w:p w:rsidR="00821D92" w:rsidRDefault="00821D92" w:rsidP="00821D92">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In this case the global forward is not used. Instead the</w:t>
      </w:r>
      <w:r>
        <w:rPr>
          <w:rStyle w:val="apple-converted-space"/>
          <w:rFonts w:ascii="Trebuchet MS" w:hAnsi="Trebuchet MS"/>
          <w:color w:val="414141"/>
          <w:sz w:val="20"/>
          <w:szCs w:val="20"/>
        </w:rPr>
        <w:t> </w:t>
      </w:r>
      <w:r>
        <w:rPr>
          <w:rStyle w:val="HTMLCode"/>
          <w:color w:val="222222"/>
          <w:sz w:val="18"/>
          <w:szCs w:val="18"/>
        </w:rPr>
        <w:t>&lt;action&gt;</w:t>
      </w:r>
      <w:r>
        <w:rPr>
          <w:rStyle w:val="apple-converted-space"/>
          <w:rFonts w:ascii="Trebuchet MS" w:hAnsi="Trebuchet MS"/>
          <w:color w:val="414141"/>
          <w:sz w:val="20"/>
          <w:szCs w:val="20"/>
        </w:rPr>
        <w:t> </w:t>
      </w:r>
      <w:r>
        <w:rPr>
          <w:rFonts w:ascii="Trebuchet MS" w:hAnsi="Trebuchet MS"/>
          <w:color w:val="414141"/>
          <w:sz w:val="20"/>
          <w:szCs w:val="20"/>
        </w:rPr>
        <w:t>element’s</w:t>
      </w:r>
      <w:r>
        <w:rPr>
          <w:rStyle w:val="apple-converted-space"/>
          <w:rFonts w:ascii="Trebuchet MS" w:hAnsi="Trebuchet MS"/>
          <w:color w:val="414141"/>
          <w:sz w:val="20"/>
          <w:szCs w:val="20"/>
        </w:rPr>
        <w:t> </w:t>
      </w:r>
      <w:r>
        <w:rPr>
          <w:rStyle w:val="HTMLCode"/>
          <w:color w:val="222222"/>
          <w:sz w:val="18"/>
          <w:szCs w:val="18"/>
        </w:rPr>
        <w:t>&lt;forward&gt;</w:t>
      </w:r>
      <w:r>
        <w:rPr>
          <w:rFonts w:ascii="Trebuchet MS" w:hAnsi="Trebuchet MS"/>
          <w:color w:val="414141"/>
          <w:sz w:val="20"/>
          <w:szCs w:val="20"/>
        </w:rPr>
        <w:t xml:space="preserve">takes </w:t>
      </w:r>
      <w:proofErr w:type="spellStart"/>
      <w:r>
        <w:rPr>
          <w:rFonts w:ascii="Trebuchet MS" w:hAnsi="Trebuchet MS"/>
          <w:color w:val="414141"/>
          <w:sz w:val="20"/>
          <w:szCs w:val="20"/>
        </w:rPr>
        <w:t>precendence</w:t>
      </w:r>
      <w:proofErr w:type="spellEnd"/>
      <w:r>
        <w:rPr>
          <w:rFonts w:ascii="Trebuchet MS" w:hAnsi="Trebuchet MS"/>
          <w:color w:val="414141"/>
          <w:sz w:val="20"/>
          <w:szCs w:val="20"/>
        </w:rPr>
        <w:t>.</w:t>
      </w:r>
    </w:p>
    <w:p w:rsidR="00821D92" w:rsidRDefault="00821D92" w:rsidP="00821D92">
      <w:pPr>
        <w:spacing w:before="100" w:beforeAutospacing="1" w:after="100" w:afterAutospacing="1" w:line="240" w:lineRule="auto"/>
        <w:rPr>
          <w:rFonts w:ascii="Trebuchet MS" w:hAnsi="Trebuchet MS"/>
          <w:color w:val="414141"/>
          <w:sz w:val="20"/>
          <w:szCs w:val="20"/>
        </w:rPr>
      </w:pPr>
    </w:p>
    <w:p w:rsidR="00B771C3" w:rsidRDefault="00B771C3" w:rsidP="00B771C3">
      <w:r>
        <w:rPr>
          <w:rStyle w:val="queindex"/>
          <w:rFonts w:ascii="Trebuchet MS" w:hAnsi="Trebuchet MS"/>
          <w:b/>
          <w:bCs/>
          <w:color w:val="414141"/>
          <w:sz w:val="20"/>
          <w:szCs w:val="20"/>
        </w:rPr>
        <w:t>31</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w:t>
      </w:r>
      <w:proofErr w:type="spellStart"/>
      <w:r>
        <w:rPr>
          <w:rStyle w:val="que"/>
          <w:rFonts w:ascii="Trebuchet MS" w:hAnsi="Trebuchet MS"/>
          <w:b/>
          <w:bCs/>
          <w:color w:val="0863A5"/>
          <w:sz w:val="20"/>
          <w:szCs w:val="20"/>
        </w:rPr>
        <w:t>DynaActionForm</w:t>
      </w:r>
      <w:proofErr w:type="spellEnd"/>
      <w:r>
        <w:rPr>
          <w:rStyle w:val="que"/>
          <w:rFonts w:ascii="Trebuchet MS" w:hAnsi="Trebuchet MS"/>
          <w:b/>
          <w:bCs/>
          <w:color w:val="0863A5"/>
          <w:sz w:val="20"/>
          <w:szCs w:val="20"/>
        </w:rPr>
        <w:t>?</w:t>
      </w:r>
    </w:p>
    <w:p w:rsidR="00B771C3" w:rsidRDefault="00B771C3" w:rsidP="00B771C3">
      <w:pPr>
        <w:pStyle w:val="content"/>
        <w:spacing w:before="0" w:beforeAutospacing="0" w:after="0" w:afterAutospacing="0"/>
        <w:rPr>
          <w:rFonts w:ascii="Trebuchet MS" w:hAnsi="Trebuchet MS"/>
          <w:color w:val="414141"/>
          <w:sz w:val="20"/>
          <w:szCs w:val="20"/>
        </w:rPr>
      </w:pPr>
      <w:proofErr w:type="gramStart"/>
      <w:r>
        <w:rPr>
          <w:rFonts w:ascii="Trebuchet MS" w:hAnsi="Trebuchet MS"/>
          <w:color w:val="414141"/>
          <w:sz w:val="20"/>
          <w:szCs w:val="20"/>
        </w:rPr>
        <w:t>A specialized subclass of</w:t>
      </w:r>
      <w:r>
        <w:rPr>
          <w:rStyle w:val="apple-converted-space"/>
          <w:rFonts w:ascii="Trebuchet MS" w:hAnsi="Trebuchet MS"/>
          <w:color w:val="414141"/>
          <w:sz w:val="20"/>
          <w:szCs w:val="20"/>
        </w:rPr>
        <w:t> </w:t>
      </w:r>
      <w:proofErr w:type="spellStart"/>
      <w:r>
        <w:rPr>
          <w:rStyle w:val="HTMLCode"/>
          <w:color w:val="222222"/>
          <w:sz w:val="18"/>
          <w:szCs w:val="18"/>
        </w:rPr>
        <w:t>ActionForm</w:t>
      </w:r>
      <w:proofErr w:type="spellEnd"/>
      <w:r>
        <w:rPr>
          <w:rStyle w:val="apple-converted-space"/>
          <w:rFonts w:ascii="Trebuchet MS" w:hAnsi="Trebuchet MS"/>
          <w:color w:val="414141"/>
          <w:sz w:val="20"/>
          <w:szCs w:val="20"/>
        </w:rPr>
        <w:t> </w:t>
      </w:r>
      <w:r>
        <w:rPr>
          <w:rFonts w:ascii="Trebuchet MS" w:hAnsi="Trebuchet MS"/>
          <w:color w:val="414141"/>
          <w:sz w:val="20"/>
          <w:szCs w:val="20"/>
        </w:rPr>
        <w:t>that allows the creation of form beans with dynamic sets of properties (configured in configuration file), without requiring the developer to create a Java class for each type of form bean.</w:t>
      </w:r>
      <w:proofErr w:type="gramEnd"/>
    </w:p>
    <w:p w:rsidR="00B771C3" w:rsidRDefault="00B771C3" w:rsidP="00B771C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32</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are the steps need to use </w:t>
      </w:r>
      <w:proofErr w:type="spellStart"/>
      <w:r>
        <w:rPr>
          <w:rStyle w:val="que"/>
          <w:rFonts w:ascii="Trebuchet MS" w:hAnsi="Trebuchet MS"/>
          <w:b/>
          <w:bCs/>
          <w:color w:val="0863A5"/>
          <w:sz w:val="20"/>
          <w:szCs w:val="20"/>
        </w:rPr>
        <w:t>DynaActionForm</w:t>
      </w:r>
      <w:proofErr w:type="spellEnd"/>
      <w:r>
        <w:rPr>
          <w:rStyle w:val="que"/>
          <w:rFonts w:ascii="Trebuchet MS" w:hAnsi="Trebuchet MS"/>
          <w:b/>
          <w:bCs/>
          <w:color w:val="0863A5"/>
          <w:sz w:val="20"/>
          <w:szCs w:val="20"/>
        </w:rPr>
        <w:t>?</w:t>
      </w:r>
    </w:p>
    <w:p w:rsidR="00B771C3" w:rsidRDefault="00B771C3" w:rsidP="00B771C3">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Using a</w:t>
      </w:r>
      <w:r>
        <w:rPr>
          <w:rStyle w:val="apple-converted-space"/>
          <w:rFonts w:ascii="Trebuchet MS" w:hAnsi="Trebuchet MS"/>
          <w:color w:val="414141"/>
          <w:sz w:val="20"/>
          <w:szCs w:val="20"/>
        </w:rPr>
        <w:t> </w:t>
      </w:r>
      <w:proofErr w:type="spellStart"/>
      <w:r>
        <w:rPr>
          <w:rStyle w:val="HTMLCode"/>
          <w:color w:val="222222"/>
          <w:sz w:val="18"/>
          <w:szCs w:val="18"/>
        </w:rPr>
        <w:t>DynaActionForm</w:t>
      </w:r>
      <w:proofErr w:type="spellEnd"/>
      <w:r>
        <w:rPr>
          <w:rStyle w:val="apple-converted-space"/>
          <w:rFonts w:ascii="Trebuchet MS" w:hAnsi="Trebuchet MS"/>
          <w:color w:val="414141"/>
          <w:sz w:val="20"/>
          <w:szCs w:val="20"/>
        </w:rPr>
        <w:t> </w:t>
      </w:r>
      <w:r>
        <w:rPr>
          <w:rFonts w:ascii="Trebuchet MS" w:hAnsi="Trebuchet MS"/>
          <w:color w:val="414141"/>
          <w:sz w:val="20"/>
          <w:szCs w:val="20"/>
        </w:rPr>
        <w:t xml:space="preserve">instead of a custom subclass of </w:t>
      </w:r>
      <w:proofErr w:type="spellStart"/>
      <w:r>
        <w:rPr>
          <w:rFonts w:ascii="Trebuchet MS" w:hAnsi="Trebuchet MS"/>
          <w:color w:val="414141"/>
          <w:sz w:val="20"/>
          <w:szCs w:val="20"/>
        </w:rPr>
        <w:t>ActionForm</w:t>
      </w:r>
      <w:proofErr w:type="spellEnd"/>
      <w:r>
        <w:rPr>
          <w:rFonts w:ascii="Trebuchet MS" w:hAnsi="Trebuchet MS"/>
          <w:color w:val="414141"/>
          <w:sz w:val="20"/>
          <w:szCs w:val="20"/>
        </w:rPr>
        <w:t xml:space="preserve"> is relatively straightforward. You need to make changes in two places:</w:t>
      </w:r>
    </w:p>
    <w:p w:rsidR="00B771C3" w:rsidRDefault="00B771C3" w:rsidP="00B771C3">
      <w:pPr>
        <w:numPr>
          <w:ilvl w:val="0"/>
          <w:numId w:val="26"/>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In struts-config.xml: change your</w:t>
      </w:r>
      <w:r>
        <w:rPr>
          <w:rStyle w:val="apple-converted-space"/>
          <w:rFonts w:ascii="Trebuchet MS" w:hAnsi="Trebuchet MS"/>
          <w:color w:val="414141"/>
          <w:sz w:val="20"/>
          <w:szCs w:val="20"/>
        </w:rPr>
        <w:t> </w:t>
      </w:r>
      <w:r>
        <w:rPr>
          <w:rStyle w:val="HTMLCode"/>
          <w:rFonts w:eastAsiaTheme="minorHAnsi"/>
          <w:color w:val="222222"/>
          <w:sz w:val="18"/>
          <w:szCs w:val="18"/>
        </w:rPr>
        <w:t>&lt;form-bean&gt;</w:t>
      </w:r>
      <w:r>
        <w:rPr>
          <w:rStyle w:val="apple-converted-space"/>
          <w:rFonts w:ascii="Trebuchet MS" w:hAnsi="Trebuchet MS"/>
          <w:color w:val="414141"/>
          <w:sz w:val="20"/>
          <w:szCs w:val="20"/>
        </w:rPr>
        <w:t> </w:t>
      </w:r>
      <w:r>
        <w:rPr>
          <w:rFonts w:ascii="Trebuchet MS" w:hAnsi="Trebuchet MS"/>
          <w:color w:val="414141"/>
          <w:sz w:val="20"/>
          <w:szCs w:val="20"/>
        </w:rPr>
        <w:t>to be an</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org.apache.struts.action.</w:t>
      </w:r>
      <w:r>
        <w:rPr>
          <w:rStyle w:val="HTMLCode"/>
          <w:rFonts w:eastAsiaTheme="minorHAnsi"/>
          <w:color w:val="222222"/>
          <w:sz w:val="16"/>
          <w:szCs w:val="16"/>
        </w:rPr>
        <w:t>DynaActionForm</w:t>
      </w:r>
      <w:proofErr w:type="spellEnd"/>
      <w:r>
        <w:rPr>
          <w:rStyle w:val="apple-converted-space"/>
          <w:rFonts w:ascii="Trebuchet MS" w:hAnsi="Trebuchet MS"/>
          <w:color w:val="414141"/>
          <w:sz w:val="20"/>
          <w:szCs w:val="20"/>
        </w:rPr>
        <w:t> </w:t>
      </w:r>
      <w:r>
        <w:rPr>
          <w:rFonts w:ascii="Trebuchet MS" w:hAnsi="Trebuchet MS"/>
          <w:color w:val="414141"/>
          <w:sz w:val="20"/>
          <w:szCs w:val="20"/>
        </w:rPr>
        <w:t>instead of some subclass of</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ActionForm</w:t>
      </w:r>
      <w:proofErr w:type="spellEnd"/>
    </w:p>
    <w:p w:rsidR="00B771C3" w:rsidRDefault="00B771C3" w:rsidP="00B771C3">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008000"/>
          <w:sz w:val="22"/>
          <w:szCs w:val="22"/>
        </w:rPr>
        <w:t>&lt;form-bean</w:t>
      </w:r>
      <w:r>
        <w:rPr>
          <w:color w:val="222222"/>
          <w:sz w:val="22"/>
          <w:szCs w:val="22"/>
        </w:rPr>
        <w:t xml:space="preserve"> </w:t>
      </w:r>
      <w:r>
        <w:rPr>
          <w:color w:val="800080"/>
          <w:sz w:val="22"/>
          <w:szCs w:val="22"/>
        </w:rPr>
        <w:t>name</w:t>
      </w:r>
      <w:r>
        <w:rPr>
          <w:color w:val="222222"/>
          <w:sz w:val="22"/>
          <w:szCs w:val="22"/>
        </w:rPr>
        <w:t>="</w:t>
      </w:r>
      <w:proofErr w:type="spellStart"/>
      <w:r>
        <w:rPr>
          <w:color w:val="0000FF"/>
          <w:sz w:val="22"/>
          <w:szCs w:val="22"/>
        </w:rPr>
        <w:t>loginForm</w:t>
      </w:r>
      <w:r>
        <w:rPr>
          <w:color w:val="222222"/>
          <w:sz w:val="22"/>
          <w:szCs w:val="22"/>
        </w:rPr>
        <w:t>"</w:t>
      </w:r>
      <w:r>
        <w:rPr>
          <w:color w:val="800080"/>
          <w:sz w:val="22"/>
          <w:szCs w:val="22"/>
        </w:rPr>
        <w:t>type</w:t>
      </w:r>
      <w:proofErr w:type="spellEnd"/>
      <w:r>
        <w:rPr>
          <w:color w:val="222222"/>
          <w:sz w:val="22"/>
          <w:szCs w:val="22"/>
        </w:rPr>
        <w:t>="</w:t>
      </w:r>
      <w:proofErr w:type="spellStart"/>
      <w:r>
        <w:rPr>
          <w:color w:val="0000FF"/>
          <w:sz w:val="22"/>
          <w:szCs w:val="22"/>
        </w:rPr>
        <w:t>org.apache.struts.action.DynaActionForm</w:t>
      </w:r>
      <w:proofErr w:type="spellEnd"/>
      <w:r>
        <w:rPr>
          <w:color w:val="222222"/>
          <w:sz w:val="22"/>
          <w:szCs w:val="22"/>
        </w:rPr>
        <w:t>"</w:t>
      </w:r>
      <w:r>
        <w:rPr>
          <w:color w:val="008000"/>
          <w:sz w:val="22"/>
          <w:szCs w:val="22"/>
        </w:rPr>
        <w:t xml:space="preserve"> &gt;</w:t>
      </w:r>
      <w:r>
        <w:rPr>
          <w:color w:val="222222"/>
          <w:sz w:val="22"/>
          <w:szCs w:val="22"/>
        </w:rPr>
        <w:br/>
        <w:t xml:space="preserve">    </w:t>
      </w:r>
      <w:r>
        <w:rPr>
          <w:color w:val="008000"/>
          <w:sz w:val="22"/>
          <w:szCs w:val="22"/>
        </w:rPr>
        <w:t>&lt;form-property</w:t>
      </w:r>
      <w:r>
        <w:rPr>
          <w:color w:val="FF6600"/>
          <w:sz w:val="22"/>
          <w:szCs w:val="22"/>
        </w:rPr>
        <w:t xml:space="preserve"> </w:t>
      </w:r>
      <w:r>
        <w:rPr>
          <w:color w:val="800080"/>
          <w:sz w:val="22"/>
          <w:szCs w:val="22"/>
        </w:rPr>
        <w:t>name</w:t>
      </w:r>
      <w:r>
        <w:rPr>
          <w:color w:val="222222"/>
          <w:sz w:val="22"/>
          <w:szCs w:val="22"/>
        </w:rPr>
        <w:t>="</w:t>
      </w:r>
      <w:proofErr w:type="spellStart"/>
      <w:r>
        <w:rPr>
          <w:color w:val="0000FF"/>
          <w:sz w:val="22"/>
          <w:szCs w:val="22"/>
        </w:rPr>
        <w:t>userName</w:t>
      </w:r>
      <w:proofErr w:type="spellEnd"/>
      <w:r>
        <w:rPr>
          <w:color w:val="222222"/>
          <w:sz w:val="22"/>
          <w:szCs w:val="22"/>
        </w:rPr>
        <w:t xml:space="preserve">" </w:t>
      </w:r>
      <w:r>
        <w:rPr>
          <w:color w:val="800080"/>
          <w:sz w:val="22"/>
          <w:szCs w:val="22"/>
        </w:rPr>
        <w:t>type</w:t>
      </w:r>
      <w:r>
        <w:rPr>
          <w:color w:val="222222"/>
          <w:sz w:val="22"/>
          <w:szCs w:val="22"/>
        </w:rPr>
        <w:t>="</w:t>
      </w:r>
      <w:proofErr w:type="spellStart"/>
      <w:r>
        <w:rPr>
          <w:color w:val="0000FF"/>
          <w:sz w:val="22"/>
          <w:szCs w:val="22"/>
        </w:rPr>
        <w:t>java.lang.String</w:t>
      </w:r>
      <w:proofErr w:type="spellEnd"/>
      <w:r>
        <w:rPr>
          <w:color w:val="222222"/>
          <w:sz w:val="22"/>
          <w:szCs w:val="22"/>
        </w:rPr>
        <w:t>"</w:t>
      </w:r>
      <w:r>
        <w:rPr>
          <w:color w:val="008000"/>
          <w:sz w:val="22"/>
          <w:szCs w:val="22"/>
        </w:rPr>
        <w:t>/&gt;</w:t>
      </w:r>
      <w:r>
        <w:rPr>
          <w:color w:val="222222"/>
          <w:sz w:val="22"/>
          <w:szCs w:val="22"/>
        </w:rPr>
        <w:br/>
        <w:t> </w:t>
      </w:r>
      <w:r>
        <w:rPr>
          <w:color w:val="FF6600"/>
          <w:sz w:val="22"/>
          <w:szCs w:val="22"/>
        </w:rPr>
        <w:t xml:space="preserve">   </w:t>
      </w:r>
      <w:r>
        <w:rPr>
          <w:color w:val="008000"/>
          <w:sz w:val="22"/>
          <w:szCs w:val="22"/>
        </w:rPr>
        <w:t>&lt;form-property</w:t>
      </w:r>
      <w:r>
        <w:rPr>
          <w:color w:val="222222"/>
          <w:sz w:val="22"/>
          <w:szCs w:val="22"/>
        </w:rPr>
        <w:t xml:space="preserve"> </w:t>
      </w:r>
      <w:r>
        <w:rPr>
          <w:color w:val="800080"/>
          <w:sz w:val="22"/>
          <w:szCs w:val="22"/>
        </w:rPr>
        <w:t>name</w:t>
      </w:r>
      <w:r>
        <w:rPr>
          <w:color w:val="222222"/>
          <w:sz w:val="22"/>
          <w:szCs w:val="22"/>
        </w:rPr>
        <w:t>="</w:t>
      </w:r>
      <w:r>
        <w:rPr>
          <w:color w:val="0000FF"/>
          <w:sz w:val="22"/>
          <w:szCs w:val="22"/>
        </w:rPr>
        <w:t>password</w:t>
      </w:r>
      <w:r>
        <w:rPr>
          <w:color w:val="222222"/>
          <w:sz w:val="22"/>
          <w:szCs w:val="22"/>
        </w:rPr>
        <w:t xml:space="preserve">" </w:t>
      </w:r>
      <w:r>
        <w:rPr>
          <w:color w:val="800080"/>
          <w:sz w:val="22"/>
          <w:szCs w:val="22"/>
        </w:rPr>
        <w:t>type</w:t>
      </w:r>
      <w:r>
        <w:rPr>
          <w:color w:val="222222"/>
          <w:sz w:val="22"/>
          <w:szCs w:val="22"/>
        </w:rPr>
        <w:t>="</w:t>
      </w:r>
      <w:proofErr w:type="spellStart"/>
      <w:r>
        <w:rPr>
          <w:color w:val="0000FF"/>
          <w:sz w:val="22"/>
          <w:szCs w:val="22"/>
        </w:rPr>
        <w:t>java.lang.String</w:t>
      </w:r>
      <w:proofErr w:type="spellEnd"/>
      <w:r>
        <w:rPr>
          <w:color w:val="222222"/>
          <w:sz w:val="22"/>
          <w:szCs w:val="22"/>
        </w:rPr>
        <w:t xml:space="preserve">" </w:t>
      </w:r>
      <w:r>
        <w:rPr>
          <w:color w:val="008000"/>
          <w:sz w:val="22"/>
          <w:szCs w:val="22"/>
        </w:rPr>
        <w:t>/&gt;</w:t>
      </w:r>
      <w:r>
        <w:rPr>
          <w:color w:val="222222"/>
          <w:sz w:val="22"/>
          <w:szCs w:val="22"/>
        </w:rPr>
        <w:br/>
      </w:r>
      <w:r>
        <w:rPr>
          <w:color w:val="008000"/>
          <w:sz w:val="22"/>
          <w:szCs w:val="22"/>
        </w:rPr>
        <w:t>&lt;/form-bean&gt;</w:t>
      </w:r>
    </w:p>
    <w:p w:rsidR="00B771C3" w:rsidRDefault="00B771C3" w:rsidP="00B771C3">
      <w:pPr>
        <w:rPr>
          <w:sz w:val="24"/>
          <w:szCs w:val="24"/>
        </w:rPr>
      </w:pPr>
      <w:r>
        <w:rPr>
          <w:color w:val="000000"/>
          <w:sz w:val="27"/>
          <w:szCs w:val="27"/>
        </w:rPr>
        <w:lastRenderedPageBreak/>
        <w:br/>
      </w:r>
    </w:p>
    <w:p w:rsidR="00B771C3" w:rsidRDefault="00B771C3" w:rsidP="00B771C3">
      <w:pPr>
        <w:numPr>
          <w:ilvl w:val="0"/>
          <w:numId w:val="27"/>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In your</w:t>
      </w:r>
      <w:r>
        <w:rPr>
          <w:rStyle w:val="apple-converted-space"/>
          <w:rFonts w:ascii="Trebuchet MS" w:hAnsi="Trebuchet MS"/>
          <w:color w:val="414141"/>
          <w:sz w:val="20"/>
          <w:szCs w:val="20"/>
        </w:rPr>
        <w:t> </w:t>
      </w:r>
      <w:r>
        <w:rPr>
          <w:rStyle w:val="HTMLCode"/>
          <w:rFonts w:eastAsiaTheme="minorHAnsi"/>
          <w:color w:val="222222"/>
          <w:sz w:val="18"/>
          <w:szCs w:val="18"/>
        </w:rPr>
        <w:t>Action</w:t>
      </w:r>
      <w:r>
        <w:rPr>
          <w:rStyle w:val="apple-converted-space"/>
          <w:rFonts w:ascii="Trebuchet MS" w:hAnsi="Trebuchet MS"/>
          <w:color w:val="414141"/>
          <w:sz w:val="20"/>
          <w:szCs w:val="20"/>
        </w:rPr>
        <w:t> </w:t>
      </w:r>
      <w:r>
        <w:rPr>
          <w:rFonts w:ascii="Trebuchet MS" w:hAnsi="Trebuchet MS"/>
          <w:color w:val="414141"/>
          <w:sz w:val="20"/>
          <w:szCs w:val="20"/>
        </w:rPr>
        <w:t>subclass that uses your form bean:</w:t>
      </w:r>
    </w:p>
    <w:p w:rsidR="00B771C3" w:rsidRDefault="00B771C3" w:rsidP="00B771C3">
      <w:pPr>
        <w:numPr>
          <w:ilvl w:val="1"/>
          <w:numId w:val="27"/>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import</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org.apache.struts.action.DynaActionForm</w:t>
      </w:r>
      <w:proofErr w:type="spellEnd"/>
    </w:p>
    <w:p w:rsidR="00B771C3" w:rsidRDefault="00B771C3" w:rsidP="00B771C3">
      <w:pPr>
        <w:numPr>
          <w:ilvl w:val="1"/>
          <w:numId w:val="27"/>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downcast the</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ActionForm</w:t>
      </w:r>
      <w:proofErr w:type="spellEnd"/>
      <w:r>
        <w:rPr>
          <w:rStyle w:val="apple-converted-space"/>
          <w:rFonts w:ascii="Trebuchet MS" w:hAnsi="Trebuchet MS"/>
          <w:color w:val="414141"/>
          <w:sz w:val="20"/>
          <w:szCs w:val="20"/>
        </w:rPr>
        <w:t> </w:t>
      </w:r>
      <w:r>
        <w:rPr>
          <w:rFonts w:ascii="Trebuchet MS" w:hAnsi="Trebuchet MS"/>
          <w:color w:val="414141"/>
          <w:sz w:val="20"/>
          <w:szCs w:val="20"/>
        </w:rPr>
        <w:t>parameter in</w:t>
      </w:r>
      <w:r>
        <w:rPr>
          <w:rStyle w:val="apple-converted-space"/>
          <w:rFonts w:ascii="Trebuchet MS" w:hAnsi="Trebuchet MS"/>
          <w:color w:val="414141"/>
          <w:sz w:val="20"/>
          <w:szCs w:val="20"/>
        </w:rPr>
        <w:t> </w:t>
      </w:r>
      <w:r>
        <w:rPr>
          <w:rStyle w:val="HTMLCode"/>
          <w:rFonts w:eastAsiaTheme="minorHAnsi"/>
          <w:color w:val="222222"/>
          <w:sz w:val="18"/>
          <w:szCs w:val="18"/>
        </w:rPr>
        <w:t>execute()</w:t>
      </w:r>
      <w:r>
        <w:rPr>
          <w:rStyle w:val="apple-converted-space"/>
          <w:rFonts w:ascii="Trebuchet MS" w:hAnsi="Trebuchet MS"/>
          <w:color w:val="414141"/>
          <w:sz w:val="20"/>
          <w:szCs w:val="20"/>
        </w:rPr>
        <w:t> </w:t>
      </w:r>
      <w:r>
        <w:rPr>
          <w:rFonts w:ascii="Trebuchet MS" w:hAnsi="Trebuchet MS"/>
          <w:color w:val="414141"/>
          <w:sz w:val="20"/>
          <w:szCs w:val="20"/>
        </w:rPr>
        <w:t>to a</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DynaActionForm</w:t>
      </w:r>
      <w:proofErr w:type="spellEnd"/>
    </w:p>
    <w:p w:rsidR="00B771C3" w:rsidRDefault="00B771C3" w:rsidP="00B771C3">
      <w:pPr>
        <w:numPr>
          <w:ilvl w:val="1"/>
          <w:numId w:val="27"/>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access the form fields with</w:t>
      </w:r>
      <w:r>
        <w:rPr>
          <w:rStyle w:val="apple-converted-space"/>
          <w:rFonts w:ascii="Trebuchet MS" w:hAnsi="Trebuchet MS"/>
          <w:color w:val="414141"/>
          <w:sz w:val="20"/>
          <w:szCs w:val="20"/>
        </w:rPr>
        <w:t> </w:t>
      </w:r>
      <w:r>
        <w:rPr>
          <w:rStyle w:val="HTMLCode"/>
          <w:rFonts w:eastAsiaTheme="minorHAnsi"/>
          <w:color w:val="222222"/>
          <w:sz w:val="18"/>
          <w:szCs w:val="18"/>
        </w:rPr>
        <w:t>get(field)</w:t>
      </w:r>
      <w:r>
        <w:rPr>
          <w:rStyle w:val="apple-converted-space"/>
          <w:rFonts w:ascii="Trebuchet MS" w:hAnsi="Trebuchet MS"/>
          <w:color w:val="414141"/>
          <w:sz w:val="20"/>
          <w:szCs w:val="20"/>
        </w:rPr>
        <w:t> </w:t>
      </w:r>
      <w:r>
        <w:rPr>
          <w:rFonts w:ascii="Trebuchet MS" w:hAnsi="Trebuchet MS"/>
          <w:color w:val="414141"/>
          <w:sz w:val="20"/>
          <w:szCs w:val="20"/>
        </w:rPr>
        <w:t>rather than</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getField</w:t>
      </w:r>
      <w:proofErr w:type="spellEnd"/>
      <w:r>
        <w:rPr>
          <w:rStyle w:val="HTMLCode"/>
          <w:rFonts w:eastAsiaTheme="minorHAnsi"/>
          <w:color w:val="222222"/>
          <w:sz w:val="18"/>
          <w:szCs w:val="18"/>
        </w:rPr>
        <w:t>()</w:t>
      </w:r>
    </w:p>
    <w:p w:rsidR="00B771C3" w:rsidRDefault="00B771C3" w:rsidP="00B771C3">
      <w:pPr>
        <w:rPr>
          <w:rFonts w:ascii="Times New Roman" w:hAnsi="Times New Roman"/>
          <w:sz w:val="24"/>
          <w:szCs w:val="24"/>
        </w:rPr>
      </w:pPr>
      <w:r>
        <w:rPr>
          <w:color w:val="000000"/>
          <w:sz w:val="27"/>
          <w:szCs w:val="27"/>
        </w:rPr>
        <w:br/>
      </w:r>
    </w:p>
    <w:p w:rsidR="00B771C3" w:rsidRDefault="00B771C3" w:rsidP="00B771C3">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800040"/>
          <w:sz w:val="22"/>
          <w:szCs w:val="22"/>
        </w:rPr>
        <w:t xml:space="preserve">import </w:t>
      </w:r>
      <w:proofErr w:type="spellStart"/>
      <w:r>
        <w:rPr>
          <w:color w:val="222222"/>
          <w:sz w:val="22"/>
          <w:szCs w:val="22"/>
        </w:rPr>
        <w:t>javax.servlet.http.HttpServletRequest</w:t>
      </w:r>
      <w:proofErr w:type="spellEnd"/>
      <w:r>
        <w:rPr>
          <w:color w:val="222222"/>
          <w:sz w:val="22"/>
          <w:szCs w:val="22"/>
        </w:rPr>
        <w:t>;</w:t>
      </w:r>
      <w:r>
        <w:rPr>
          <w:color w:val="222222"/>
          <w:sz w:val="22"/>
          <w:szCs w:val="22"/>
        </w:rPr>
        <w:br/>
      </w:r>
      <w:r>
        <w:rPr>
          <w:color w:val="800040"/>
          <w:sz w:val="22"/>
          <w:szCs w:val="22"/>
        </w:rPr>
        <w:t xml:space="preserve">import </w:t>
      </w:r>
      <w:proofErr w:type="spellStart"/>
      <w:r>
        <w:rPr>
          <w:color w:val="222222"/>
          <w:sz w:val="22"/>
          <w:szCs w:val="22"/>
        </w:rPr>
        <w:t>javax.servlet.http.HttpServletResponse</w:t>
      </w:r>
      <w:proofErr w:type="spellEnd"/>
      <w:r>
        <w:rPr>
          <w:color w:val="222222"/>
          <w:sz w:val="22"/>
          <w:szCs w:val="22"/>
        </w:rPr>
        <w:t>;</w:t>
      </w:r>
      <w:r>
        <w:rPr>
          <w:color w:val="222222"/>
          <w:sz w:val="22"/>
          <w:szCs w:val="22"/>
        </w:rPr>
        <w:br/>
      </w:r>
      <w:r>
        <w:rPr>
          <w:color w:val="800040"/>
          <w:sz w:val="22"/>
          <w:szCs w:val="22"/>
        </w:rPr>
        <w:t>import</w:t>
      </w:r>
      <w:r>
        <w:rPr>
          <w:color w:val="222222"/>
          <w:sz w:val="22"/>
          <w:szCs w:val="22"/>
        </w:rPr>
        <w:t xml:space="preserve"> </w:t>
      </w:r>
      <w:proofErr w:type="spellStart"/>
      <w:r>
        <w:rPr>
          <w:color w:val="222222"/>
          <w:sz w:val="22"/>
          <w:szCs w:val="22"/>
        </w:rPr>
        <w:t>org.apache.struts.action.Action</w:t>
      </w:r>
      <w:proofErr w:type="spellEnd"/>
      <w:r>
        <w:rPr>
          <w:color w:val="222222"/>
          <w:sz w:val="22"/>
          <w:szCs w:val="22"/>
        </w:rPr>
        <w:t>;</w:t>
      </w:r>
      <w:r>
        <w:rPr>
          <w:color w:val="222222"/>
          <w:sz w:val="22"/>
          <w:szCs w:val="22"/>
        </w:rPr>
        <w:br/>
      </w:r>
      <w:r>
        <w:rPr>
          <w:color w:val="800040"/>
          <w:sz w:val="22"/>
          <w:szCs w:val="22"/>
        </w:rPr>
        <w:t xml:space="preserve">import </w:t>
      </w:r>
      <w:proofErr w:type="spellStart"/>
      <w:r>
        <w:rPr>
          <w:color w:val="222222"/>
          <w:sz w:val="22"/>
          <w:szCs w:val="22"/>
        </w:rPr>
        <w:t>org.apache.struts.action.ActionForm</w:t>
      </w:r>
      <w:proofErr w:type="spellEnd"/>
      <w:r>
        <w:rPr>
          <w:color w:val="222222"/>
          <w:sz w:val="22"/>
          <w:szCs w:val="22"/>
        </w:rPr>
        <w:t>;</w:t>
      </w:r>
      <w:r>
        <w:rPr>
          <w:color w:val="222222"/>
          <w:sz w:val="22"/>
          <w:szCs w:val="22"/>
        </w:rPr>
        <w:br/>
      </w:r>
      <w:r>
        <w:rPr>
          <w:color w:val="800040"/>
          <w:sz w:val="22"/>
          <w:szCs w:val="22"/>
        </w:rPr>
        <w:t xml:space="preserve">import </w:t>
      </w:r>
      <w:proofErr w:type="spellStart"/>
      <w:r>
        <w:rPr>
          <w:color w:val="222222"/>
          <w:sz w:val="22"/>
          <w:szCs w:val="22"/>
        </w:rPr>
        <w:t>org.apache.struts.action.ActionForward</w:t>
      </w:r>
      <w:proofErr w:type="spellEnd"/>
      <w:r>
        <w:rPr>
          <w:color w:val="222222"/>
          <w:sz w:val="22"/>
          <w:szCs w:val="22"/>
        </w:rPr>
        <w:t>;</w:t>
      </w:r>
      <w:r>
        <w:rPr>
          <w:color w:val="222222"/>
          <w:sz w:val="22"/>
          <w:szCs w:val="22"/>
        </w:rPr>
        <w:br/>
      </w:r>
      <w:r>
        <w:rPr>
          <w:color w:val="800040"/>
          <w:sz w:val="22"/>
          <w:szCs w:val="22"/>
        </w:rPr>
        <w:t xml:space="preserve">import </w:t>
      </w:r>
      <w:proofErr w:type="spellStart"/>
      <w:r>
        <w:rPr>
          <w:color w:val="222222"/>
          <w:sz w:val="22"/>
          <w:szCs w:val="22"/>
        </w:rPr>
        <w:t>org.apache.struts.action.ActionMapping</w:t>
      </w:r>
      <w:proofErr w:type="spellEnd"/>
      <w:r>
        <w:rPr>
          <w:color w:val="222222"/>
          <w:sz w:val="22"/>
          <w:szCs w:val="22"/>
        </w:rPr>
        <w:t>;</w:t>
      </w:r>
      <w:r>
        <w:rPr>
          <w:color w:val="222222"/>
          <w:sz w:val="22"/>
          <w:szCs w:val="22"/>
        </w:rPr>
        <w:br/>
      </w:r>
      <w:r>
        <w:rPr>
          <w:color w:val="800040"/>
          <w:sz w:val="22"/>
          <w:szCs w:val="22"/>
        </w:rPr>
        <w:t xml:space="preserve">import </w:t>
      </w:r>
      <w:proofErr w:type="spellStart"/>
      <w:r>
        <w:rPr>
          <w:color w:val="222222"/>
          <w:sz w:val="22"/>
          <w:szCs w:val="22"/>
        </w:rPr>
        <w:t>org.apache.struts.action.ActionMessage</w:t>
      </w:r>
      <w:proofErr w:type="spellEnd"/>
      <w:r>
        <w:rPr>
          <w:color w:val="222222"/>
          <w:sz w:val="22"/>
          <w:szCs w:val="22"/>
        </w:rPr>
        <w:t>;</w:t>
      </w:r>
      <w:r>
        <w:rPr>
          <w:color w:val="222222"/>
          <w:sz w:val="22"/>
          <w:szCs w:val="22"/>
        </w:rPr>
        <w:br/>
      </w:r>
      <w:r>
        <w:rPr>
          <w:color w:val="800040"/>
          <w:sz w:val="22"/>
          <w:szCs w:val="22"/>
        </w:rPr>
        <w:t xml:space="preserve">import </w:t>
      </w:r>
      <w:proofErr w:type="spellStart"/>
      <w:r>
        <w:rPr>
          <w:color w:val="222222"/>
          <w:sz w:val="22"/>
          <w:szCs w:val="22"/>
        </w:rPr>
        <w:t>org.apache.struts.action.ActionMessages</w:t>
      </w:r>
      <w:proofErr w:type="spellEnd"/>
      <w:r>
        <w:rPr>
          <w:color w:val="222222"/>
          <w:sz w:val="22"/>
          <w:szCs w:val="22"/>
        </w:rPr>
        <w:t>;</w:t>
      </w:r>
      <w:r>
        <w:rPr>
          <w:color w:val="222222"/>
          <w:sz w:val="22"/>
          <w:szCs w:val="22"/>
        </w:rPr>
        <w:br/>
      </w:r>
      <w:r>
        <w:rPr>
          <w:color w:val="222222"/>
          <w:sz w:val="22"/>
          <w:szCs w:val="22"/>
        </w:rPr>
        <w:br/>
      </w:r>
      <w:r>
        <w:rPr>
          <w:color w:val="222222"/>
          <w:sz w:val="22"/>
          <w:szCs w:val="22"/>
        </w:rPr>
        <w:br/>
      </w:r>
      <w:r>
        <w:rPr>
          <w:rStyle w:val="Strong"/>
          <w:color w:val="FF0000"/>
          <w:sz w:val="22"/>
          <w:szCs w:val="22"/>
        </w:rPr>
        <w:t xml:space="preserve">import </w:t>
      </w:r>
      <w:proofErr w:type="spellStart"/>
      <w:r>
        <w:rPr>
          <w:rStyle w:val="Strong"/>
          <w:color w:val="FF0000"/>
          <w:sz w:val="22"/>
          <w:szCs w:val="22"/>
        </w:rPr>
        <w:t>org.apache.struts.action.DynaActionForm</w:t>
      </w:r>
      <w:proofErr w:type="spellEnd"/>
      <w:r>
        <w:rPr>
          <w:rStyle w:val="Strong"/>
          <w:color w:val="FF0000"/>
          <w:sz w:val="22"/>
          <w:szCs w:val="22"/>
        </w:rPr>
        <w:t>;</w:t>
      </w:r>
      <w:r>
        <w:rPr>
          <w:color w:val="222222"/>
          <w:sz w:val="22"/>
          <w:szCs w:val="22"/>
        </w:rPr>
        <w:br/>
      </w:r>
      <w:r>
        <w:rPr>
          <w:color w:val="222222"/>
          <w:sz w:val="22"/>
          <w:szCs w:val="22"/>
        </w:rPr>
        <w:br/>
      </w:r>
      <w:r>
        <w:rPr>
          <w:color w:val="800040"/>
          <w:sz w:val="22"/>
          <w:szCs w:val="22"/>
        </w:rPr>
        <w:t xml:space="preserve">public class </w:t>
      </w:r>
      <w:proofErr w:type="spellStart"/>
      <w:r>
        <w:rPr>
          <w:color w:val="222222"/>
          <w:sz w:val="22"/>
          <w:szCs w:val="22"/>
        </w:rPr>
        <w:t>DynaActionFormExample</w:t>
      </w:r>
      <w:proofErr w:type="spellEnd"/>
      <w:r>
        <w:rPr>
          <w:color w:val="222222"/>
          <w:sz w:val="22"/>
          <w:szCs w:val="22"/>
        </w:rPr>
        <w:t xml:space="preserve"> extends Action {</w:t>
      </w:r>
      <w:r>
        <w:rPr>
          <w:color w:val="222222"/>
          <w:sz w:val="22"/>
          <w:szCs w:val="22"/>
        </w:rPr>
        <w:br/>
        <w:t xml:space="preserve"> </w:t>
      </w:r>
      <w:r>
        <w:rPr>
          <w:color w:val="800040"/>
          <w:sz w:val="22"/>
          <w:szCs w:val="22"/>
        </w:rPr>
        <w:t xml:space="preserve">public </w:t>
      </w:r>
      <w:proofErr w:type="spellStart"/>
      <w:r>
        <w:rPr>
          <w:color w:val="222222"/>
          <w:sz w:val="22"/>
          <w:szCs w:val="22"/>
        </w:rPr>
        <w:t>ActionForward</w:t>
      </w:r>
      <w:proofErr w:type="spellEnd"/>
      <w:r>
        <w:rPr>
          <w:color w:val="222222"/>
          <w:sz w:val="22"/>
          <w:szCs w:val="22"/>
        </w:rPr>
        <w:t xml:space="preserve"> execute(</w:t>
      </w:r>
      <w:proofErr w:type="spellStart"/>
      <w:r>
        <w:rPr>
          <w:color w:val="222222"/>
          <w:sz w:val="22"/>
          <w:szCs w:val="22"/>
        </w:rPr>
        <w:t>ActionMapping</w:t>
      </w:r>
      <w:proofErr w:type="spellEnd"/>
      <w:r>
        <w:rPr>
          <w:color w:val="222222"/>
          <w:sz w:val="22"/>
          <w:szCs w:val="22"/>
        </w:rPr>
        <w:t xml:space="preserve"> mapping, </w:t>
      </w:r>
      <w:proofErr w:type="spellStart"/>
      <w:r>
        <w:rPr>
          <w:color w:val="222222"/>
          <w:sz w:val="22"/>
          <w:szCs w:val="22"/>
        </w:rPr>
        <w:t>ActionForm</w:t>
      </w:r>
      <w:proofErr w:type="spellEnd"/>
      <w:r>
        <w:rPr>
          <w:color w:val="222222"/>
          <w:sz w:val="22"/>
          <w:szCs w:val="22"/>
        </w:rPr>
        <w:t xml:space="preserve"> form,</w:t>
      </w:r>
      <w:r>
        <w:rPr>
          <w:color w:val="222222"/>
          <w:sz w:val="22"/>
          <w:szCs w:val="22"/>
        </w:rPr>
        <w:br/>
        <w:t xml:space="preserve">   </w:t>
      </w:r>
      <w:proofErr w:type="spellStart"/>
      <w:r>
        <w:rPr>
          <w:color w:val="222222"/>
          <w:sz w:val="22"/>
          <w:szCs w:val="22"/>
        </w:rPr>
        <w:t>HttpServletRequest</w:t>
      </w:r>
      <w:proofErr w:type="spellEnd"/>
      <w:r>
        <w:rPr>
          <w:color w:val="222222"/>
          <w:sz w:val="22"/>
          <w:szCs w:val="22"/>
        </w:rPr>
        <w:t xml:space="preserve"> request, </w:t>
      </w:r>
      <w:proofErr w:type="spellStart"/>
      <w:r>
        <w:rPr>
          <w:color w:val="222222"/>
          <w:sz w:val="22"/>
          <w:szCs w:val="22"/>
        </w:rPr>
        <w:t>HttpServletResponse</w:t>
      </w:r>
      <w:proofErr w:type="spellEnd"/>
      <w:r>
        <w:rPr>
          <w:color w:val="222222"/>
          <w:sz w:val="22"/>
          <w:szCs w:val="22"/>
        </w:rPr>
        <w:t xml:space="preserve"> response)</w:t>
      </w:r>
      <w:r>
        <w:rPr>
          <w:color w:val="222222"/>
          <w:sz w:val="22"/>
          <w:szCs w:val="22"/>
        </w:rPr>
        <w:br/>
        <w:t xml:space="preserve">            throws Exception {             </w:t>
      </w:r>
      <w:r>
        <w:rPr>
          <w:color w:val="222222"/>
          <w:sz w:val="22"/>
          <w:szCs w:val="22"/>
        </w:rPr>
        <w:br/>
        <w:t xml:space="preserve">  </w:t>
      </w:r>
      <w:proofErr w:type="spellStart"/>
      <w:r>
        <w:rPr>
          <w:rStyle w:val="Strong"/>
          <w:color w:val="FF0000"/>
          <w:sz w:val="22"/>
          <w:szCs w:val="22"/>
        </w:rPr>
        <w:t>DynaActionForm</w:t>
      </w:r>
      <w:proofErr w:type="spellEnd"/>
      <w:r>
        <w:rPr>
          <w:rStyle w:val="Strong"/>
          <w:color w:val="FF0000"/>
          <w:sz w:val="22"/>
          <w:szCs w:val="22"/>
        </w:rPr>
        <w:t xml:space="preserve"> </w:t>
      </w:r>
      <w:proofErr w:type="spellStart"/>
      <w:r>
        <w:rPr>
          <w:rStyle w:val="Strong"/>
          <w:color w:val="FF0000"/>
          <w:sz w:val="22"/>
          <w:szCs w:val="22"/>
        </w:rPr>
        <w:t>loginForm</w:t>
      </w:r>
      <w:proofErr w:type="spellEnd"/>
      <w:r>
        <w:rPr>
          <w:rStyle w:val="Strong"/>
          <w:color w:val="FF0000"/>
          <w:sz w:val="22"/>
          <w:szCs w:val="22"/>
        </w:rPr>
        <w:t xml:space="preserve"> = (</w:t>
      </w:r>
      <w:proofErr w:type="spellStart"/>
      <w:r>
        <w:rPr>
          <w:rStyle w:val="Strong"/>
          <w:color w:val="FF0000"/>
          <w:sz w:val="22"/>
          <w:szCs w:val="22"/>
        </w:rPr>
        <w:t>DynaActionForm</w:t>
      </w:r>
      <w:proofErr w:type="spellEnd"/>
      <w:r>
        <w:rPr>
          <w:rStyle w:val="Strong"/>
          <w:color w:val="FF0000"/>
          <w:sz w:val="22"/>
          <w:szCs w:val="22"/>
        </w:rPr>
        <w:t>) form;</w:t>
      </w:r>
      <w:r>
        <w:rPr>
          <w:color w:val="222222"/>
          <w:sz w:val="22"/>
          <w:szCs w:val="22"/>
        </w:rPr>
        <w:br/>
        <w:t xml:space="preserve">                </w:t>
      </w:r>
      <w:proofErr w:type="spellStart"/>
      <w:r>
        <w:rPr>
          <w:color w:val="222222"/>
          <w:sz w:val="22"/>
          <w:szCs w:val="22"/>
        </w:rPr>
        <w:t>ActionMessages</w:t>
      </w:r>
      <w:proofErr w:type="spellEnd"/>
      <w:r>
        <w:rPr>
          <w:color w:val="222222"/>
          <w:sz w:val="22"/>
          <w:szCs w:val="22"/>
        </w:rPr>
        <w:t xml:space="preserve"> errors = new </w:t>
      </w:r>
      <w:proofErr w:type="spellStart"/>
      <w:r>
        <w:rPr>
          <w:color w:val="222222"/>
          <w:sz w:val="22"/>
          <w:szCs w:val="22"/>
        </w:rPr>
        <w:t>ActionMessages</w:t>
      </w:r>
      <w:proofErr w:type="spellEnd"/>
      <w:r>
        <w:rPr>
          <w:color w:val="222222"/>
          <w:sz w:val="22"/>
          <w:szCs w:val="22"/>
        </w:rPr>
        <w:t xml:space="preserve">();        </w:t>
      </w:r>
      <w:r>
        <w:rPr>
          <w:color w:val="222222"/>
          <w:sz w:val="22"/>
          <w:szCs w:val="22"/>
        </w:rPr>
        <w:br/>
        <w:t xml:space="preserve">        </w:t>
      </w:r>
      <w:r>
        <w:rPr>
          <w:color w:val="800040"/>
          <w:sz w:val="22"/>
          <w:szCs w:val="22"/>
        </w:rPr>
        <w:t>if</w:t>
      </w:r>
      <w:r>
        <w:rPr>
          <w:color w:val="222222"/>
          <w:sz w:val="22"/>
          <w:szCs w:val="22"/>
        </w:rPr>
        <w:t xml:space="preserve"> (((String) </w:t>
      </w:r>
      <w:proofErr w:type="spellStart"/>
      <w:r>
        <w:rPr>
          <w:color w:val="222222"/>
          <w:sz w:val="22"/>
          <w:szCs w:val="22"/>
        </w:rPr>
        <w:t>loginForm.get</w:t>
      </w:r>
      <w:proofErr w:type="spellEnd"/>
      <w:r>
        <w:rPr>
          <w:color w:val="222222"/>
          <w:sz w:val="22"/>
          <w:szCs w:val="22"/>
        </w:rPr>
        <w:t>(</w:t>
      </w:r>
      <w:r>
        <w:rPr>
          <w:color w:val="0000FF"/>
          <w:sz w:val="22"/>
          <w:szCs w:val="22"/>
        </w:rPr>
        <w:t>"</w:t>
      </w:r>
      <w:proofErr w:type="spellStart"/>
      <w:r>
        <w:rPr>
          <w:color w:val="0000FF"/>
          <w:sz w:val="22"/>
          <w:szCs w:val="22"/>
        </w:rPr>
        <w:t>userName</w:t>
      </w:r>
      <w:proofErr w:type="spellEnd"/>
      <w:r>
        <w:rPr>
          <w:color w:val="0000FF"/>
          <w:sz w:val="22"/>
          <w:szCs w:val="22"/>
        </w:rPr>
        <w:t>"</w:t>
      </w:r>
      <w:r>
        <w:rPr>
          <w:color w:val="222222"/>
          <w:sz w:val="22"/>
          <w:szCs w:val="22"/>
        </w:rPr>
        <w:t>)).equals(</w:t>
      </w:r>
      <w:r>
        <w:rPr>
          <w:color w:val="0000FF"/>
          <w:sz w:val="22"/>
          <w:szCs w:val="22"/>
        </w:rPr>
        <w:t>""</w:t>
      </w:r>
      <w:r>
        <w:rPr>
          <w:color w:val="222222"/>
          <w:sz w:val="22"/>
          <w:szCs w:val="22"/>
        </w:rPr>
        <w:t>)) {</w:t>
      </w:r>
      <w:r>
        <w:rPr>
          <w:color w:val="222222"/>
          <w:sz w:val="22"/>
          <w:szCs w:val="22"/>
        </w:rPr>
        <w:br/>
        <w:t xml:space="preserve">            </w:t>
      </w:r>
      <w:proofErr w:type="spellStart"/>
      <w:r>
        <w:rPr>
          <w:color w:val="222222"/>
          <w:sz w:val="22"/>
          <w:szCs w:val="22"/>
        </w:rPr>
        <w:t>errors.add</w:t>
      </w:r>
      <w:proofErr w:type="spellEnd"/>
      <w:r>
        <w:rPr>
          <w:color w:val="222222"/>
          <w:sz w:val="22"/>
          <w:szCs w:val="22"/>
        </w:rPr>
        <w:t>(</w:t>
      </w:r>
      <w:r>
        <w:rPr>
          <w:color w:val="0000FF"/>
          <w:sz w:val="22"/>
          <w:szCs w:val="22"/>
        </w:rPr>
        <w:t>"</w:t>
      </w:r>
      <w:proofErr w:type="spellStart"/>
      <w:r>
        <w:rPr>
          <w:color w:val="0000FF"/>
          <w:sz w:val="22"/>
          <w:szCs w:val="22"/>
        </w:rPr>
        <w:t>userName</w:t>
      </w:r>
      <w:proofErr w:type="spellEnd"/>
      <w:r>
        <w:rPr>
          <w:color w:val="0000FF"/>
          <w:sz w:val="22"/>
          <w:szCs w:val="22"/>
        </w:rPr>
        <w:t>"</w:t>
      </w:r>
      <w:r>
        <w:rPr>
          <w:color w:val="222222"/>
          <w:sz w:val="22"/>
          <w:szCs w:val="22"/>
        </w:rPr>
        <w:t xml:space="preserve">, </w:t>
      </w:r>
      <w:r>
        <w:rPr>
          <w:color w:val="800040"/>
          <w:sz w:val="22"/>
          <w:szCs w:val="22"/>
        </w:rPr>
        <w:t xml:space="preserve">new </w:t>
      </w:r>
      <w:proofErr w:type="spellStart"/>
      <w:r>
        <w:rPr>
          <w:color w:val="222222"/>
          <w:sz w:val="22"/>
          <w:szCs w:val="22"/>
        </w:rPr>
        <w:t>ActionMessage</w:t>
      </w:r>
      <w:proofErr w:type="spellEnd"/>
      <w:r>
        <w:rPr>
          <w:color w:val="222222"/>
          <w:sz w:val="22"/>
          <w:szCs w:val="22"/>
        </w:rPr>
        <w:t>(</w:t>
      </w:r>
      <w:r>
        <w:rPr>
          <w:color w:val="222222"/>
          <w:sz w:val="22"/>
          <w:szCs w:val="22"/>
        </w:rPr>
        <w:br/>
        <w:t xml:space="preserve">                            </w:t>
      </w:r>
      <w:r>
        <w:rPr>
          <w:color w:val="0000FF"/>
          <w:sz w:val="22"/>
          <w:szCs w:val="22"/>
        </w:rPr>
        <w:t>"</w:t>
      </w:r>
      <w:proofErr w:type="spellStart"/>
      <w:r>
        <w:rPr>
          <w:color w:val="0000FF"/>
          <w:sz w:val="22"/>
          <w:szCs w:val="22"/>
        </w:rPr>
        <w:t>error.userName.required</w:t>
      </w:r>
      <w:proofErr w:type="spellEnd"/>
      <w:r>
        <w:rPr>
          <w:color w:val="0000FF"/>
          <w:sz w:val="22"/>
          <w:szCs w:val="22"/>
        </w:rPr>
        <w:t>"</w:t>
      </w:r>
      <w:r>
        <w:rPr>
          <w:color w:val="222222"/>
          <w:sz w:val="22"/>
          <w:szCs w:val="22"/>
        </w:rPr>
        <w:t>));</w:t>
      </w:r>
      <w:r>
        <w:rPr>
          <w:color w:val="222222"/>
          <w:sz w:val="22"/>
          <w:szCs w:val="22"/>
        </w:rPr>
        <w:br/>
        <w:t>        }</w:t>
      </w:r>
      <w:r>
        <w:rPr>
          <w:color w:val="222222"/>
          <w:sz w:val="22"/>
          <w:szCs w:val="22"/>
        </w:rPr>
        <w:br/>
        <w:t xml:space="preserve">        </w:t>
      </w:r>
      <w:r>
        <w:rPr>
          <w:color w:val="800040"/>
          <w:sz w:val="22"/>
          <w:szCs w:val="22"/>
        </w:rPr>
        <w:t>if</w:t>
      </w:r>
      <w:r>
        <w:rPr>
          <w:color w:val="222222"/>
          <w:sz w:val="22"/>
          <w:szCs w:val="22"/>
        </w:rPr>
        <w:t xml:space="preserve"> (((String) </w:t>
      </w:r>
      <w:proofErr w:type="spellStart"/>
      <w:r>
        <w:rPr>
          <w:color w:val="222222"/>
          <w:sz w:val="22"/>
          <w:szCs w:val="22"/>
        </w:rPr>
        <w:t>loginForm.get</w:t>
      </w:r>
      <w:proofErr w:type="spellEnd"/>
      <w:r>
        <w:rPr>
          <w:color w:val="222222"/>
          <w:sz w:val="22"/>
          <w:szCs w:val="22"/>
        </w:rPr>
        <w:t>(</w:t>
      </w:r>
      <w:r>
        <w:rPr>
          <w:color w:val="0000FF"/>
          <w:sz w:val="22"/>
          <w:szCs w:val="22"/>
        </w:rPr>
        <w:t>"password"</w:t>
      </w:r>
      <w:r>
        <w:rPr>
          <w:color w:val="222222"/>
          <w:sz w:val="22"/>
          <w:szCs w:val="22"/>
        </w:rPr>
        <w:t>)).equals(</w:t>
      </w:r>
      <w:r>
        <w:rPr>
          <w:color w:val="0000FF"/>
          <w:sz w:val="22"/>
          <w:szCs w:val="22"/>
        </w:rPr>
        <w:t>""</w:t>
      </w:r>
      <w:r>
        <w:rPr>
          <w:color w:val="222222"/>
          <w:sz w:val="22"/>
          <w:szCs w:val="22"/>
        </w:rPr>
        <w:t>)) {</w:t>
      </w:r>
      <w:r>
        <w:rPr>
          <w:color w:val="222222"/>
          <w:sz w:val="22"/>
          <w:szCs w:val="22"/>
        </w:rPr>
        <w:br/>
        <w:t xml:space="preserve">            </w:t>
      </w:r>
      <w:proofErr w:type="spellStart"/>
      <w:r>
        <w:rPr>
          <w:color w:val="222222"/>
          <w:sz w:val="22"/>
          <w:szCs w:val="22"/>
        </w:rPr>
        <w:t>errors.add</w:t>
      </w:r>
      <w:proofErr w:type="spellEnd"/>
      <w:r>
        <w:rPr>
          <w:color w:val="222222"/>
          <w:sz w:val="22"/>
          <w:szCs w:val="22"/>
        </w:rPr>
        <w:t>(</w:t>
      </w:r>
      <w:r>
        <w:rPr>
          <w:color w:val="0000FF"/>
          <w:sz w:val="22"/>
          <w:szCs w:val="22"/>
        </w:rPr>
        <w:t>"password"</w:t>
      </w:r>
      <w:r>
        <w:rPr>
          <w:color w:val="222222"/>
          <w:sz w:val="22"/>
          <w:szCs w:val="22"/>
        </w:rPr>
        <w:t xml:space="preserve">, </w:t>
      </w:r>
      <w:r>
        <w:rPr>
          <w:color w:val="800040"/>
          <w:sz w:val="22"/>
          <w:szCs w:val="22"/>
        </w:rPr>
        <w:t xml:space="preserve">new </w:t>
      </w:r>
      <w:proofErr w:type="spellStart"/>
      <w:r>
        <w:rPr>
          <w:color w:val="222222"/>
          <w:sz w:val="22"/>
          <w:szCs w:val="22"/>
        </w:rPr>
        <w:t>ActionMessage</w:t>
      </w:r>
      <w:proofErr w:type="spellEnd"/>
      <w:r>
        <w:rPr>
          <w:color w:val="222222"/>
          <w:sz w:val="22"/>
          <w:szCs w:val="22"/>
        </w:rPr>
        <w:t>(</w:t>
      </w:r>
      <w:r>
        <w:rPr>
          <w:color w:val="222222"/>
          <w:sz w:val="22"/>
          <w:szCs w:val="22"/>
        </w:rPr>
        <w:br/>
        <w:t xml:space="preserve">                            </w:t>
      </w:r>
      <w:r>
        <w:rPr>
          <w:color w:val="0000FF"/>
          <w:sz w:val="22"/>
          <w:szCs w:val="22"/>
        </w:rPr>
        <w:t>"</w:t>
      </w:r>
      <w:proofErr w:type="spellStart"/>
      <w:r>
        <w:rPr>
          <w:color w:val="0000FF"/>
          <w:sz w:val="22"/>
          <w:szCs w:val="22"/>
        </w:rPr>
        <w:t>error.password.required</w:t>
      </w:r>
      <w:proofErr w:type="spellEnd"/>
      <w:r>
        <w:rPr>
          <w:color w:val="0000FF"/>
          <w:sz w:val="22"/>
          <w:szCs w:val="22"/>
        </w:rPr>
        <w:t>"</w:t>
      </w:r>
      <w:r>
        <w:rPr>
          <w:color w:val="222222"/>
          <w:sz w:val="22"/>
          <w:szCs w:val="22"/>
        </w:rPr>
        <w:t>));</w:t>
      </w:r>
      <w:r>
        <w:rPr>
          <w:color w:val="222222"/>
          <w:sz w:val="22"/>
          <w:szCs w:val="22"/>
        </w:rPr>
        <w:br/>
        <w:t>        }</w:t>
      </w:r>
      <w:r>
        <w:rPr>
          <w:color w:val="222222"/>
          <w:sz w:val="22"/>
          <w:szCs w:val="22"/>
        </w:rPr>
        <w:br/>
        <w:t>        ...........</w:t>
      </w:r>
    </w:p>
    <w:p w:rsidR="00B771C3" w:rsidRDefault="00B771C3" w:rsidP="00B771C3">
      <w:pPr>
        <w:rPr>
          <w:sz w:val="24"/>
          <w:szCs w:val="24"/>
        </w:rPr>
      </w:pPr>
      <w:r>
        <w:rPr>
          <w:color w:val="000000"/>
          <w:sz w:val="27"/>
          <w:szCs w:val="27"/>
        </w:rPr>
        <w:br/>
      </w:r>
      <w:r>
        <w:rPr>
          <w:rStyle w:val="queindex"/>
          <w:rFonts w:ascii="Trebuchet MS" w:hAnsi="Trebuchet MS"/>
          <w:b/>
          <w:bCs/>
          <w:color w:val="414141"/>
          <w:sz w:val="20"/>
          <w:szCs w:val="20"/>
        </w:rPr>
        <w:t>33</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How</w:t>
      </w:r>
      <w:proofErr w:type="gramEnd"/>
      <w:r>
        <w:rPr>
          <w:rStyle w:val="que"/>
          <w:rFonts w:ascii="Trebuchet MS" w:hAnsi="Trebuchet MS"/>
          <w:b/>
          <w:bCs/>
          <w:color w:val="0863A5"/>
          <w:sz w:val="20"/>
          <w:szCs w:val="20"/>
        </w:rPr>
        <w:t xml:space="preserve"> to display validation errors on </w:t>
      </w:r>
      <w:proofErr w:type="spellStart"/>
      <w:r>
        <w:rPr>
          <w:rStyle w:val="que"/>
          <w:rFonts w:ascii="Trebuchet MS" w:hAnsi="Trebuchet MS"/>
          <w:b/>
          <w:bCs/>
          <w:color w:val="0863A5"/>
          <w:sz w:val="20"/>
          <w:szCs w:val="20"/>
        </w:rPr>
        <w:t>jsp</w:t>
      </w:r>
      <w:proofErr w:type="spellEnd"/>
      <w:r>
        <w:rPr>
          <w:rStyle w:val="que"/>
          <w:rFonts w:ascii="Trebuchet MS" w:hAnsi="Trebuchet MS"/>
          <w:b/>
          <w:bCs/>
          <w:color w:val="0863A5"/>
          <w:sz w:val="20"/>
          <w:szCs w:val="20"/>
        </w:rPr>
        <w:t xml:space="preserve"> page?</w:t>
      </w:r>
    </w:p>
    <w:p w:rsidR="00B771C3" w:rsidRDefault="00B771C3" w:rsidP="00B771C3">
      <w:pPr>
        <w:pStyle w:val="content"/>
        <w:spacing w:before="0" w:beforeAutospacing="0" w:after="0" w:afterAutospacing="0"/>
        <w:rPr>
          <w:rFonts w:ascii="Trebuchet MS" w:hAnsi="Trebuchet MS"/>
          <w:color w:val="414141"/>
          <w:sz w:val="20"/>
          <w:szCs w:val="20"/>
        </w:rPr>
      </w:pPr>
      <w:r>
        <w:rPr>
          <w:rStyle w:val="HTMLCode"/>
          <w:color w:val="222222"/>
          <w:sz w:val="18"/>
          <w:szCs w:val="18"/>
        </w:rPr>
        <w:lastRenderedPageBreak/>
        <w:t>&lt;</w:t>
      </w:r>
      <w:proofErr w:type="spellStart"/>
      <w:r>
        <w:rPr>
          <w:rStyle w:val="HTMLCode"/>
          <w:color w:val="222222"/>
          <w:sz w:val="18"/>
          <w:szCs w:val="18"/>
        </w:rPr>
        <w:t>html</w:t>
      </w:r>
      <w:proofErr w:type="gramStart"/>
      <w:r>
        <w:rPr>
          <w:rStyle w:val="HTMLCode"/>
          <w:color w:val="222222"/>
          <w:sz w:val="18"/>
          <w:szCs w:val="18"/>
        </w:rPr>
        <w:t>:errors</w:t>
      </w:r>
      <w:proofErr w:type="spellEnd"/>
      <w:proofErr w:type="gramEnd"/>
      <w:r>
        <w:rPr>
          <w:rStyle w:val="HTMLCode"/>
          <w:color w:val="222222"/>
          <w:sz w:val="18"/>
          <w:szCs w:val="18"/>
        </w:rPr>
        <w:t>/&gt;</w:t>
      </w:r>
      <w:r>
        <w:rPr>
          <w:rStyle w:val="apple-converted-space"/>
          <w:rFonts w:ascii="Trebuchet MS" w:hAnsi="Trebuchet MS"/>
          <w:color w:val="414141"/>
          <w:sz w:val="20"/>
          <w:szCs w:val="20"/>
        </w:rPr>
        <w:t> </w:t>
      </w:r>
      <w:r>
        <w:rPr>
          <w:rFonts w:ascii="Trebuchet MS" w:hAnsi="Trebuchet MS"/>
          <w:color w:val="414141"/>
          <w:sz w:val="20"/>
          <w:szCs w:val="20"/>
        </w:rPr>
        <w:t>tag displays all the errors.</w:t>
      </w:r>
      <w:r>
        <w:rPr>
          <w:rStyle w:val="apple-converted-space"/>
          <w:rFonts w:ascii="Trebuchet MS" w:hAnsi="Trebuchet MS"/>
          <w:color w:val="414141"/>
          <w:sz w:val="20"/>
          <w:szCs w:val="20"/>
        </w:rPr>
        <w:t> </w:t>
      </w:r>
      <w:r>
        <w:rPr>
          <w:rStyle w:val="HTMLCode"/>
          <w:color w:val="222222"/>
          <w:sz w:val="18"/>
          <w:szCs w:val="18"/>
        </w:rPr>
        <w:t>&lt;</w:t>
      </w:r>
      <w:proofErr w:type="spellStart"/>
      <w:r>
        <w:rPr>
          <w:rStyle w:val="HTMLCode"/>
          <w:color w:val="222222"/>
          <w:sz w:val="18"/>
          <w:szCs w:val="18"/>
        </w:rPr>
        <w:t>html</w:t>
      </w:r>
      <w:proofErr w:type="gramStart"/>
      <w:r>
        <w:rPr>
          <w:rStyle w:val="HTMLCode"/>
          <w:color w:val="222222"/>
          <w:sz w:val="18"/>
          <w:szCs w:val="18"/>
        </w:rPr>
        <w:t>:errors</w:t>
      </w:r>
      <w:proofErr w:type="spellEnd"/>
      <w:proofErr w:type="gramEnd"/>
      <w:r>
        <w:rPr>
          <w:rStyle w:val="HTMLCode"/>
          <w:color w:val="222222"/>
          <w:sz w:val="18"/>
          <w:szCs w:val="18"/>
        </w:rPr>
        <w:t>/&gt;</w:t>
      </w:r>
      <w:r>
        <w:rPr>
          <w:rStyle w:val="apple-converted-space"/>
          <w:rFonts w:ascii="Trebuchet MS" w:hAnsi="Trebuchet MS"/>
          <w:color w:val="414141"/>
          <w:sz w:val="20"/>
          <w:szCs w:val="20"/>
        </w:rPr>
        <w:t> </w:t>
      </w:r>
      <w:r>
        <w:rPr>
          <w:rFonts w:ascii="Trebuchet MS" w:hAnsi="Trebuchet MS"/>
          <w:color w:val="414141"/>
          <w:sz w:val="20"/>
          <w:szCs w:val="20"/>
        </w:rPr>
        <w:t xml:space="preserve">iterates over </w:t>
      </w:r>
      <w:proofErr w:type="spellStart"/>
      <w:r>
        <w:rPr>
          <w:rFonts w:ascii="Trebuchet MS" w:hAnsi="Trebuchet MS"/>
          <w:color w:val="414141"/>
          <w:sz w:val="20"/>
          <w:szCs w:val="20"/>
        </w:rPr>
        <w:t>ActionErrors</w:t>
      </w:r>
      <w:proofErr w:type="spellEnd"/>
      <w:r>
        <w:rPr>
          <w:rFonts w:ascii="Trebuchet MS" w:hAnsi="Trebuchet MS"/>
          <w:color w:val="414141"/>
          <w:sz w:val="20"/>
          <w:szCs w:val="20"/>
        </w:rPr>
        <w:t xml:space="preserve"> request attribute.</w:t>
      </w:r>
    </w:p>
    <w:p w:rsidR="00B771C3" w:rsidRDefault="00B771C3" w:rsidP="00B771C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34</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are the various Struts tag libraries?</w:t>
      </w:r>
    </w:p>
    <w:p w:rsidR="00B771C3" w:rsidRDefault="00B771C3" w:rsidP="00B771C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The various Struts tag libraries are:</w:t>
      </w:r>
    </w:p>
    <w:p w:rsidR="00B771C3" w:rsidRDefault="00B771C3" w:rsidP="00B771C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HTML Tags</w:t>
      </w:r>
    </w:p>
    <w:p w:rsidR="00B771C3" w:rsidRDefault="00B771C3" w:rsidP="00B771C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Bean Tags</w:t>
      </w:r>
    </w:p>
    <w:p w:rsidR="00B771C3" w:rsidRDefault="00B771C3" w:rsidP="00B771C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Logic Tags</w:t>
      </w:r>
    </w:p>
    <w:p w:rsidR="00B771C3" w:rsidRDefault="00B771C3" w:rsidP="00B771C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Template Tags</w:t>
      </w:r>
    </w:p>
    <w:p w:rsidR="00B771C3" w:rsidRDefault="00B771C3" w:rsidP="00B771C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Nested Tags</w:t>
      </w:r>
    </w:p>
    <w:p w:rsidR="00B771C3" w:rsidRDefault="00B771C3" w:rsidP="00B771C3">
      <w:pPr>
        <w:numPr>
          <w:ilvl w:val="0"/>
          <w:numId w:val="28"/>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Tiles Tags</w:t>
      </w:r>
    </w:p>
    <w:p w:rsidR="00B771C3" w:rsidRDefault="00B771C3" w:rsidP="00B771C3">
      <w:pPr>
        <w:rPr>
          <w:rFonts w:ascii="Times New Roman" w:hAnsi="Times New Roman"/>
          <w:sz w:val="24"/>
          <w:szCs w:val="24"/>
        </w:rPr>
      </w:pPr>
      <w:r>
        <w:rPr>
          <w:rStyle w:val="queindex"/>
          <w:rFonts w:ascii="Trebuchet MS" w:hAnsi="Trebuchet MS"/>
          <w:b/>
          <w:bCs/>
          <w:color w:val="414141"/>
          <w:sz w:val="20"/>
          <w:szCs w:val="20"/>
        </w:rPr>
        <w:t>35</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the use of &lt;</w:t>
      </w:r>
      <w:proofErr w:type="spellStart"/>
      <w:r>
        <w:rPr>
          <w:rStyle w:val="que"/>
          <w:rFonts w:ascii="Trebuchet MS" w:hAnsi="Trebuchet MS"/>
          <w:b/>
          <w:bCs/>
          <w:color w:val="0863A5"/>
          <w:sz w:val="20"/>
          <w:szCs w:val="20"/>
        </w:rPr>
        <w:t>logic:iterate</w:t>
      </w:r>
      <w:proofErr w:type="spellEnd"/>
      <w:r>
        <w:rPr>
          <w:rStyle w:val="que"/>
          <w:rFonts w:ascii="Trebuchet MS" w:hAnsi="Trebuchet MS"/>
          <w:b/>
          <w:bCs/>
          <w:color w:val="0863A5"/>
          <w:sz w:val="20"/>
          <w:szCs w:val="20"/>
        </w:rPr>
        <w:t>&gt;?</w:t>
      </w:r>
    </w:p>
    <w:p w:rsidR="00B771C3" w:rsidRDefault="00B771C3" w:rsidP="00B771C3">
      <w:pPr>
        <w:pStyle w:val="content"/>
        <w:spacing w:before="0" w:beforeAutospacing="0" w:after="0" w:afterAutospacing="0"/>
        <w:rPr>
          <w:rFonts w:ascii="Trebuchet MS" w:hAnsi="Trebuchet MS"/>
          <w:color w:val="414141"/>
          <w:sz w:val="20"/>
          <w:szCs w:val="20"/>
        </w:rPr>
      </w:pPr>
      <w:r>
        <w:rPr>
          <w:rStyle w:val="HTMLCode"/>
          <w:color w:val="222222"/>
          <w:sz w:val="18"/>
          <w:szCs w:val="18"/>
        </w:rPr>
        <w:t>&lt;</w:t>
      </w:r>
      <w:proofErr w:type="spellStart"/>
      <w:r>
        <w:rPr>
          <w:rStyle w:val="HTMLCode"/>
          <w:color w:val="222222"/>
          <w:sz w:val="18"/>
          <w:szCs w:val="18"/>
        </w:rPr>
        <w:t>logic</w:t>
      </w:r>
      <w:proofErr w:type="gramStart"/>
      <w:r>
        <w:rPr>
          <w:rStyle w:val="HTMLCode"/>
          <w:color w:val="222222"/>
          <w:sz w:val="18"/>
          <w:szCs w:val="18"/>
        </w:rPr>
        <w:t>:iterate</w:t>
      </w:r>
      <w:proofErr w:type="spellEnd"/>
      <w:proofErr w:type="gramEnd"/>
      <w:r>
        <w:rPr>
          <w:rStyle w:val="HTMLCode"/>
          <w:color w:val="222222"/>
          <w:sz w:val="18"/>
          <w:szCs w:val="18"/>
        </w:rPr>
        <w:t>&gt;</w:t>
      </w:r>
      <w:r>
        <w:rPr>
          <w:rStyle w:val="apple-converted-space"/>
          <w:rFonts w:ascii="Trebuchet MS" w:hAnsi="Trebuchet MS"/>
          <w:color w:val="414141"/>
          <w:sz w:val="20"/>
          <w:szCs w:val="20"/>
        </w:rPr>
        <w:t> </w:t>
      </w:r>
      <w:r>
        <w:rPr>
          <w:rFonts w:ascii="Trebuchet MS" w:hAnsi="Trebuchet MS"/>
          <w:color w:val="414141"/>
          <w:sz w:val="20"/>
          <w:szCs w:val="20"/>
        </w:rPr>
        <w:t>repeats the nested body content of this tag over a specified collection.</w:t>
      </w:r>
    </w:p>
    <w:p w:rsidR="00B771C3" w:rsidRDefault="00B771C3" w:rsidP="00B771C3">
      <w:pPr>
        <w:rPr>
          <w:rFonts w:ascii="Times New Roman" w:hAnsi="Times New Roman"/>
          <w:sz w:val="24"/>
          <w:szCs w:val="24"/>
        </w:rPr>
      </w:pPr>
      <w:r>
        <w:rPr>
          <w:color w:val="000000"/>
          <w:sz w:val="27"/>
          <w:szCs w:val="27"/>
        </w:rPr>
        <w:br/>
      </w:r>
    </w:p>
    <w:p w:rsidR="00B771C3" w:rsidRDefault="00B771C3" w:rsidP="00B771C3">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008000"/>
          <w:sz w:val="22"/>
          <w:szCs w:val="22"/>
        </w:rPr>
        <w:t xml:space="preserve">&lt;table border=1&gt; </w:t>
      </w:r>
      <w:r>
        <w:rPr>
          <w:color w:val="222222"/>
          <w:sz w:val="22"/>
          <w:szCs w:val="22"/>
        </w:rPr>
        <w:t xml:space="preserve"> </w:t>
      </w:r>
      <w:r>
        <w:rPr>
          <w:color w:val="222222"/>
          <w:sz w:val="22"/>
          <w:szCs w:val="22"/>
        </w:rPr>
        <w:br/>
        <w:t xml:space="preserve">  </w:t>
      </w:r>
      <w:r>
        <w:rPr>
          <w:color w:val="008000"/>
          <w:sz w:val="22"/>
          <w:szCs w:val="22"/>
        </w:rPr>
        <w:t>&lt;</w:t>
      </w:r>
      <w:proofErr w:type="spellStart"/>
      <w:r>
        <w:rPr>
          <w:color w:val="008000"/>
          <w:sz w:val="22"/>
          <w:szCs w:val="22"/>
        </w:rPr>
        <w:t>logic:iterate</w:t>
      </w:r>
      <w:proofErr w:type="spellEnd"/>
      <w:r>
        <w:rPr>
          <w:color w:val="222222"/>
          <w:sz w:val="22"/>
          <w:szCs w:val="22"/>
        </w:rPr>
        <w:t xml:space="preserve"> </w:t>
      </w:r>
      <w:r>
        <w:rPr>
          <w:color w:val="800040"/>
          <w:sz w:val="22"/>
          <w:szCs w:val="22"/>
        </w:rPr>
        <w:t>id</w:t>
      </w:r>
      <w:r>
        <w:rPr>
          <w:color w:val="222222"/>
          <w:sz w:val="22"/>
          <w:szCs w:val="22"/>
        </w:rPr>
        <w:t>=</w:t>
      </w:r>
      <w:r>
        <w:rPr>
          <w:color w:val="0000FF"/>
          <w:sz w:val="22"/>
          <w:szCs w:val="22"/>
        </w:rPr>
        <w:t>"</w:t>
      </w:r>
      <w:r>
        <w:rPr>
          <w:b/>
          <w:bCs/>
          <w:color w:val="0000FF"/>
          <w:sz w:val="22"/>
          <w:szCs w:val="22"/>
        </w:rPr>
        <w:t>customer</w:t>
      </w:r>
      <w:r>
        <w:rPr>
          <w:color w:val="0000FF"/>
          <w:sz w:val="22"/>
          <w:szCs w:val="22"/>
        </w:rPr>
        <w:t>"</w:t>
      </w:r>
      <w:r>
        <w:rPr>
          <w:color w:val="222222"/>
          <w:sz w:val="22"/>
          <w:szCs w:val="22"/>
        </w:rPr>
        <w:t xml:space="preserve"> </w:t>
      </w:r>
      <w:r>
        <w:rPr>
          <w:color w:val="800040"/>
          <w:sz w:val="22"/>
          <w:szCs w:val="22"/>
        </w:rPr>
        <w:t>name</w:t>
      </w:r>
      <w:r>
        <w:rPr>
          <w:color w:val="222222"/>
          <w:sz w:val="22"/>
          <w:szCs w:val="22"/>
        </w:rPr>
        <w:t>=</w:t>
      </w:r>
      <w:r>
        <w:rPr>
          <w:color w:val="0000FF"/>
          <w:sz w:val="22"/>
          <w:szCs w:val="22"/>
        </w:rPr>
        <w:t>"customers"</w:t>
      </w:r>
      <w:r>
        <w:rPr>
          <w:color w:val="222222"/>
          <w:sz w:val="22"/>
          <w:szCs w:val="22"/>
        </w:rPr>
        <w:t xml:space="preserve">&gt; </w:t>
      </w:r>
      <w:r>
        <w:rPr>
          <w:color w:val="222222"/>
          <w:sz w:val="22"/>
          <w:szCs w:val="22"/>
        </w:rPr>
        <w:br/>
        <w:t xml:space="preserve">   </w:t>
      </w:r>
      <w:r>
        <w:rPr>
          <w:color w:val="008000"/>
          <w:sz w:val="22"/>
          <w:szCs w:val="22"/>
        </w:rPr>
        <w:t xml:space="preserve"> &lt;</w:t>
      </w:r>
      <w:proofErr w:type="spellStart"/>
      <w:r>
        <w:rPr>
          <w:color w:val="008000"/>
          <w:sz w:val="22"/>
          <w:szCs w:val="22"/>
        </w:rPr>
        <w:t>tr</w:t>
      </w:r>
      <w:proofErr w:type="spellEnd"/>
      <w:r>
        <w:rPr>
          <w:color w:val="008000"/>
          <w:sz w:val="22"/>
          <w:szCs w:val="22"/>
        </w:rPr>
        <w:t>&gt;</w:t>
      </w:r>
      <w:r>
        <w:rPr>
          <w:color w:val="222222"/>
          <w:sz w:val="22"/>
          <w:szCs w:val="22"/>
        </w:rPr>
        <w:t xml:space="preserve"> </w:t>
      </w:r>
      <w:r>
        <w:rPr>
          <w:color w:val="222222"/>
          <w:sz w:val="22"/>
          <w:szCs w:val="22"/>
        </w:rPr>
        <w:br/>
        <w:t xml:space="preserve">      </w:t>
      </w:r>
      <w:r>
        <w:rPr>
          <w:color w:val="008000"/>
          <w:sz w:val="22"/>
          <w:szCs w:val="22"/>
        </w:rPr>
        <w:t>&lt;td&gt;&lt;</w:t>
      </w:r>
      <w:proofErr w:type="spellStart"/>
      <w:r>
        <w:rPr>
          <w:color w:val="008000"/>
          <w:sz w:val="22"/>
          <w:szCs w:val="22"/>
        </w:rPr>
        <w:t>bean:write</w:t>
      </w:r>
      <w:proofErr w:type="spellEnd"/>
      <w:r>
        <w:rPr>
          <w:color w:val="222222"/>
          <w:sz w:val="22"/>
          <w:szCs w:val="22"/>
        </w:rPr>
        <w:t xml:space="preserve"> name=</w:t>
      </w:r>
      <w:r>
        <w:rPr>
          <w:color w:val="0000FF"/>
          <w:sz w:val="22"/>
          <w:szCs w:val="22"/>
        </w:rPr>
        <w:t>"customer"</w:t>
      </w:r>
      <w:r>
        <w:rPr>
          <w:color w:val="222222"/>
          <w:sz w:val="22"/>
          <w:szCs w:val="22"/>
        </w:rPr>
        <w:t xml:space="preserve"> </w:t>
      </w:r>
      <w:r>
        <w:rPr>
          <w:color w:val="800040"/>
          <w:sz w:val="22"/>
          <w:szCs w:val="22"/>
        </w:rPr>
        <w:t>property</w:t>
      </w:r>
      <w:r>
        <w:rPr>
          <w:color w:val="222222"/>
          <w:sz w:val="22"/>
          <w:szCs w:val="22"/>
        </w:rPr>
        <w:t>=</w:t>
      </w:r>
      <w:r>
        <w:rPr>
          <w:color w:val="0000FF"/>
          <w:sz w:val="22"/>
          <w:szCs w:val="22"/>
        </w:rPr>
        <w:t>"</w:t>
      </w:r>
      <w:proofErr w:type="spellStart"/>
      <w:r>
        <w:rPr>
          <w:color w:val="0000FF"/>
          <w:sz w:val="22"/>
          <w:szCs w:val="22"/>
        </w:rPr>
        <w:t>firstName</w:t>
      </w:r>
      <w:proofErr w:type="spellEnd"/>
      <w:r>
        <w:rPr>
          <w:color w:val="0000FF"/>
          <w:sz w:val="22"/>
          <w:szCs w:val="22"/>
        </w:rPr>
        <w:t>"</w:t>
      </w:r>
      <w:r>
        <w:rPr>
          <w:color w:val="222222"/>
          <w:sz w:val="22"/>
          <w:szCs w:val="22"/>
        </w:rPr>
        <w:t>/&gt;</w:t>
      </w:r>
      <w:r>
        <w:rPr>
          <w:color w:val="008000"/>
          <w:sz w:val="22"/>
          <w:szCs w:val="22"/>
        </w:rPr>
        <w:t xml:space="preserve">&lt;/td&gt; </w:t>
      </w:r>
      <w:r>
        <w:rPr>
          <w:color w:val="222222"/>
          <w:sz w:val="22"/>
          <w:szCs w:val="22"/>
        </w:rPr>
        <w:br/>
        <w:t xml:space="preserve">      </w:t>
      </w:r>
      <w:r>
        <w:rPr>
          <w:color w:val="008080"/>
          <w:sz w:val="22"/>
          <w:szCs w:val="22"/>
        </w:rPr>
        <w:t>&lt;td&gt;</w:t>
      </w:r>
      <w:r>
        <w:rPr>
          <w:color w:val="008000"/>
          <w:sz w:val="22"/>
          <w:szCs w:val="22"/>
        </w:rPr>
        <w:t>&lt;</w:t>
      </w:r>
      <w:proofErr w:type="spellStart"/>
      <w:r>
        <w:rPr>
          <w:color w:val="008000"/>
          <w:sz w:val="22"/>
          <w:szCs w:val="22"/>
        </w:rPr>
        <w:t>bean:write</w:t>
      </w:r>
      <w:proofErr w:type="spellEnd"/>
      <w:r>
        <w:rPr>
          <w:color w:val="222222"/>
          <w:sz w:val="22"/>
          <w:szCs w:val="22"/>
        </w:rPr>
        <w:t xml:space="preserve"> </w:t>
      </w:r>
      <w:r>
        <w:rPr>
          <w:color w:val="800040"/>
          <w:sz w:val="22"/>
          <w:szCs w:val="22"/>
        </w:rPr>
        <w:t>name</w:t>
      </w:r>
      <w:r>
        <w:rPr>
          <w:color w:val="222222"/>
          <w:sz w:val="22"/>
          <w:szCs w:val="22"/>
        </w:rPr>
        <w:t>=</w:t>
      </w:r>
      <w:r>
        <w:rPr>
          <w:color w:val="0000FF"/>
          <w:sz w:val="22"/>
          <w:szCs w:val="22"/>
        </w:rPr>
        <w:t>"customer"</w:t>
      </w:r>
      <w:r>
        <w:rPr>
          <w:color w:val="222222"/>
          <w:sz w:val="22"/>
          <w:szCs w:val="22"/>
        </w:rPr>
        <w:t xml:space="preserve"> </w:t>
      </w:r>
      <w:r>
        <w:rPr>
          <w:color w:val="800040"/>
          <w:sz w:val="22"/>
          <w:szCs w:val="22"/>
        </w:rPr>
        <w:t>property</w:t>
      </w:r>
      <w:r>
        <w:rPr>
          <w:color w:val="222222"/>
          <w:sz w:val="22"/>
          <w:szCs w:val="22"/>
        </w:rPr>
        <w:t>=</w:t>
      </w:r>
      <w:r>
        <w:rPr>
          <w:color w:val="0000FF"/>
          <w:sz w:val="22"/>
          <w:szCs w:val="22"/>
        </w:rPr>
        <w:t>"</w:t>
      </w:r>
      <w:proofErr w:type="spellStart"/>
      <w:r>
        <w:rPr>
          <w:color w:val="0000FF"/>
          <w:sz w:val="22"/>
          <w:szCs w:val="22"/>
        </w:rPr>
        <w:t>lastName</w:t>
      </w:r>
      <w:proofErr w:type="spellEnd"/>
      <w:r>
        <w:rPr>
          <w:color w:val="0000FF"/>
          <w:sz w:val="22"/>
          <w:szCs w:val="22"/>
        </w:rPr>
        <w:t>"</w:t>
      </w:r>
      <w:r>
        <w:rPr>
          <w:color w:val="222222"/>
          <w:sz w:val="22"/>
          <w:szCs w:val="22"/>
        </w:rPr>
        <w:t>/&gt;</w:t>
      </w:r>
      <w:r>
        <w:rPr>
          <w:color w:val="008000"/>
          <w:sz w:val="22"/>
          <w:szCs w:val="22"/>
        </w:rPr>
        <w:t>&lt;/td&gt;</w:t>
      </w:r>
      <w:r>
        <w:rPr>
          <w:color w:val="222222"/>
          <w:sz w:val="22"/>
          <w:szCs w:val="22"/>
        </w:rPr>
        <w:t xml:space="preserve"> </w:t>
      </w:r>
      <w:r>
        <w:rPr>
          <w:color w:val="222222"/>
          <w:sz w:val="22"/>
          <w:szCs w:val="22"/>
        </w:rPr>
        <w:br/>
        <w:t xml:space="preserve">      </w:t>
      </w:r>
      <w:r>
        <w:rPr>
          <w:color w:val="008000"/>
          <w:sz w:val="22"/>
          <w:szCs w:val="22"/>
        </w:rPr>
        <w:t>&lt;td&gt;&lt;</w:t>
      </w:r>
      <w:proofErr w:type="spellStart"/>
      <w:r>
        <w:rPr>
          <w:color w:val="008000"/>
          <w:sz w:val="22"/>
          <w:szCs w:val="22"/>
        </w:rPr>
        <w:t>bean:write</w:t>
      </w:r>
      <w:proofErr w:type="spellEnd"/>
      <w:r>
        <w:rPr>
          <w:color w:val="222222"/>
          <w:sz w:val="22"/>
          <w:szCs w:val="22"/>
        </w:rPr>
        <w:t xml:space="preserve"> </w:t>
      </w:r>
      <w:r>
        <w:rPr>
          <w:color w:val="800040"/>
          <w:sz w:val="22"/>
          <w:szCs w:val="22"/>
        </w:rPr>
        <w:t>name</w:t>
      </w:r>
      <w:r>
        <w:rPr>
          <w:color w:val="222222"/>
          <w:sz w:val="22"/>
          <w:szCs w:val="22"/>
        </w:rPr>
        <w:t>=</w:t>
      </w:r>
      <w:r>
        <w:rPr>
          <w:color w:val="0000FF"/>
          <w:sz w:val="22"/>
          <w:szCs w:val="22"/>
        </w:rPr>
        <w:t>"customer"</w:t>
      </w:r>
      <w:r>
        <w:rPr>
          <w:color w:val="222222"/>
          <w:sz w:val="22"/>
          <w:szCs w:val="22"/>
        </w:rPr>
        <w:t xml:space="preserve"> </w:t>
      </w:r>
      <w:r>
        <w:rPr>
          <w:color w:val="800040"/>
          <w:sz w:val="22"/>
          <w:szCs w:val="22"/>
        </w:rPr>
        <w:t>property</w:t>
      </w:r>
      <w:r>
        <w:rPr>
          <w:color w:val="222222"/>
          <w:sz w:val="22"/>
          <w:szCs w:val="22"/>
        </w:rPr>
        <w:t>=</w:t>
      </w:r>
      <w:r>
        <w:rPr>
          <w:color w:val="0000FF"/>
          <w:sz w:val="22"/>
          <w:szCs w:val="22"/>
        </w:rPr>
        <w:t>"address"</w:t>
      </w:r>
      <w:r>
        <w:rPr>
          <w:color w:val="222222"/>
          <w:sz w:val="22"/>
          <w:szCs w:val="22"/>
        </w:rPr>
        <w:t>/&gt;</w:t>
      </w:r>
      <w:r>
        <w:rPr>
          <w:color w:val="008000"/>
          <w:sz w:val="22"/>
          <w:szCs w:val="22"/>
        </w:rPr>
        <w:t>&lt;/td&gt;</w:t>
      </w:r>
      <w:r>
        <w:rPr>
          <w:color w:val="222222"/>
          <w:sz w:val="22"/>
          <w:szCs w:val="22"/>
        </w:rPr>
        <w:t xml:space="preserve"> </w:t>
      </w:r>
      <w:r>
        <w:rPr>
          <w:color w:val="222222"/>
          <w:sz w:val="22"/>
          <w:szCs w:val="22"/>
        </w:rPr>
        <w:br/>
        <w:t xml:space="preserve">   </w:t>
      </w:r>
      <w:r>
        <w:rPr>
          <w:color w:val="008000"/>
          <w:sz w:val="22"/>
          <w:szCs w:val="22"/>
        </w:rPr>
        <w:t>&lt;/</w:t>
      </w:r>
      <w:proofErr w:type="spellStart"/>
      <w:r>
        <w:rPr>
          <w:color w:val="008000"/>
          <w:sz w:val="22"/>
          <w:szCs w:val="22"/>
        </w:rPr>
        <w:t>tr</w:t>
      </w:r>
      <w:proofErr w:type="spellEnd"/>
      <w:r>
        <w:rPr>
          <w:color w:val="008000"/>
          <w:sz w:val="22"/>
          <w:szCs w:val="22"/>
        </w:rPr>
        <w:t>&gt;</w:t>
      </w:r>
      <w:r>
        <w:rPr>
          <w:color w:val="222222"/>
          <w:sz w:val="22"/>
          <w:szCs w:val="22"/>
        </w:rPr>
        <w:t xml:space="preserve"> </w:t>
      </w:r>
      <w:r>
        <w:rPr>
          <w:color w:val="222222"/>
          <w:sz w:val="22"/>
          <w:szCs w:val="22"/>
        </w:rPr>
        <w:br/>
        <w:t xml:space="preserve"> </w:t>
      </w:r>
      <w:r>
        <w:rPr>
          <w:color w:val="008000"/>
          <w:sz w:val="22"/>
          <w:szCs w:val="22"/>
        </w:rPr>
        <w:t xml:space="preserve"> &lt;/</w:t>
      </w:r>
      <w:proofErr w:type="spellStart"/>
      <w:r>
        <w:rPr>
          <w:color w:val="008000"/>
          <w:sz w:val="22"/>
          <w:szCs w:val="22"/>
        </w:rPr>
        <w:t>logic:iterate</w:t>
      </w:r>
      <w:proofErr w:type="spellEnd"/>
      <w:r>
        <w:rPr>
          <w:color w:val="008000"/>
          <w:sz w:val="22"/>
          <w:szCs w:val="22"/>
        </w:rPr>
        <w:t xml:space="preserve">&gt; </w:t>
      </w:r>
      <w:r>
        <w:rPr>
          <w:color w:val="222222"/>
          <w:sz w:val="22"/>
          <w:szCs w:val="22"/>
        </w:rPr>
        <w:br/>
      </w:r>
      <w:r>
        <w:rPr>
          <w:color w:val="008000"/>
          <w:sz w:val="22"/>
          <w:szCs w:val="22"/>
        </w:rPr>
        <w:t xml:space="preserve">&lt;/table&gt; </w:t>
      </w:r>
    </w:p>
    <w:p w:rsidR="00B771C3" w:rsidRDefault="00B771C3" w:rsidP="00B771C3">
      <w:pPr>
        <w:rPr>
          <w:sz w:val="24"/>
          <w:szCs w:val="24"/>
        </w:rPr>
      </w:pPr>
      <w:r>
        <w:rPr>
          <w:color w:val="000000"/>
          <w:sz w:val="27"/>
          <w:szCs w:val="27"/>
        </w:rPr>
        <w:br/>
      </w:r>
      <w:r>
        <w:rPr>
          <w:rStyle w:val="queindex"/>
          <w:rFonts w:ascii="Trebuchet MS" w:hAnsi="Trebuchet MS"/>
          <w:b/>
          <w:bCs/>
          <w:color w:val="414141"/>
          <w:sz w:val="20"/>
          <w:szCs w:val="20"/>
        </w:rPr>
        <w:t>36</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are differences between &lt;</w:t>
      </w:r>
      <w:proofErr w:type="spellStart"/>
      <w:r>
        <w:rPr>
          <w:rStyle w:val="que"/>
          <w:rFonts w:ascii="Trebuchet MS" w:hAnsi="Trebuchet MS"/>
          <w:b/>
          <w:bCs/>
          <w:color w:val="0863A5"/>
          <w:sz w:val="20"/>
          <w:szCs w:val="20"/>
        </w:rPr>
        <w:t>bean:message</w:t>
      </w:r>
      <w:proofErr w:type="spellEnd"/>
      <w:r>
        <w:rPr>
          <w:rStyle w:val="que"/>
          <w:rFonts w:ascii="Trebuchet MS" w:hAnsi="Trebuchet MS"/>
          <w:b/>
          <w:bCs/>
          <w:color w:val="0863A5"/>
          <w:sz w:val="20"/>
          <w:szCs w:val="20"/>
        </w:rPr>
        <w:t>&gt; and &lt;</w:t>
      </w:r>
      <w:proofErr w:type="spellStart"/>
      <w:r>
        <w:rPr>
          <w:rStyle w:val="que"/>
          <w:rFonts w:ascii="Trebuchet MS" w:hAnsi="Trebuchet MS"/>
          <w:b/>
          <w:bCs/>
          <w:color w:val="0863A5"/>
          <w:sz w:val="20"/>
          <w:szCs w:val="20"/>
        </w:rPr>
        <w:t>bean:write</w:t>
      </w:r>
      <w:proofErr w:type="spellEnd"/>
      <w:r>
        <w:rPr>
          <w:rStyle w:val="que"/>
          <w:rFonts w:ascii="Trebuchet MS" w:hAnsi="Trebuchet MS"/>
          <w:b/>
          <w:bCs/>
          <w:color w:val="0863A5"/>
          <w:sz w:val="20"/>
          <w:szCs w:val="20"/>
        </w:rPr>
        <w:t>&gt;</w:t>
      </w:r>
    </w:p>
    <w:p w:rsidR="00B771C3" w:rsidRDefault="00B771C3" w:rsidP="00B771C3">
      <w:pPr>
        <w:pStyle w:val="content"/>
        <w:spacing w:before="60" w:beforeAutospacing="0" w:after="60" w:afterAutospacing="0"/>
        <w:rPr>
          <w:rFonts w:ascii="Trebuchet MS" w:hAnsi="Trebuchet MS"/>
          <w:color w:val="414141"/>
          <w:sz w:val="20"/>
          <w:szCs w:val="20"/>
        </w:rPr>
      </w:pPr>
      <w:r>
        <w:rPr>
          <w:rFonts w:ascii="Trebuchet MS" w:hAnsi="Trebuchet MS"/>
          <w:b/>
          <w:bCs/>
          <w:color w:val="414141"/>
          <w:sz w:val="20"/>
          <w:szCs w:val="20"/>
        </w:rPr>
        <w:t>&lt;</w:t>
      </w:r>
      <w:proofErr w:type="spellStart"/>
      <w:r>
        <w:rPr>
          <w:rFonts w:ascii="Trebuchet MS" w:hAnsi="Trebuchet MS"/>
          <w:b/>
          <w:bCs/>
          <w:color w:val="414141"/>
          <w:sz w:val="20"/>
          <w:szCs w:val="20"/>
        </w:rPr>
        <w:t>bean</w:t>
      </w:r>
      <w:proofErr w:type="gramStart"/>
      <w:r>
        <w:rPr>
          <w:rFonts w:ascii="Trebuchet MS" w:hAnsi="Trebuchet MS"/>
          <w:b/>
          <w:bCs/>
          <w:color w:val="414141"/>
          <w:sz w:val="20"/>
          <w:szCs w:val="20"/>
        </w:rPr>
        <w:t>:message</w:t>
      </w:r>
      <w:proofErr w:type="spellEnd"/>
      <w:proofErr w:type="gramEnd"/>
      <w:r>
        <w:rPr>
          <w:rFonts w:ascii="Trebuchet MS" w:hAnsi="Trebuchet MS"/>
          <w:b/>
          <w:bCs/>
          <w:color w:val="414141"/>
          <w:sz w:val="20"/>
          <w:szCs w:val="20"/>
        </w:rPr>
        <w:t>&gt;</w:t>
      </w:r>
      <w:r>
        <w:rPr>
          <w:rFonts w:ascii="Trebuchet MS" w:hAnsi="Trebuchet MS"/>
          <w:color w:val="414141"/>
          <w:sz w:val="20"/>
          <w:szCs w:val="20"/>
        </w:rPr>
        <w:t xml:space="preserve">: is used to </w:t>
      </w:r>
      <w:proofErr w:type="spellStart"/>
      <w:r>
        <w:rPr>
          <w:rFonts w:ascii="Trebuchet MS" w:hAnsi="Trebuchet MS"/>
          <w:color w:val="414141"/>
          <w:sz w:val="20"/>
          <w:szCs w:val="20"/>
        </w:rPr>
        <w:t>retrive</w:t>
      </w:r>
      <w:proofErr w:type="spellEnd"/>
      <w:r>
        <w:rPr>
          <w:rFonts w:ascii="Trebuchet MS" w:hAnsi="Trebuchet MS"/>
          <w:color w:val="414141"/>
          <w:sz w:val="20"/>
          <w:szCs w:val="20"/>
        </w:rPr>
        <w:t xml:space="preserve"> keyed values from resource bundle. It also supports the ability to include parameters that can be substituted for defined placeholders in the retrieved string.</w:t>
      </w:r>
    </w:p>
    <w:p w:rsidR="00B771C3" w:rsidRDefault="00B771C3" w:rsidP="00B771C3">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008000"/>
          <w:sz w:val="22"/>
          <w:szCs w:val="22"/>
        </w:rPr>
        <w:t>&lt;</w:t>
      </w:r>
      <w:proofErr w:type="spellStart"/>
      <w:proofErr w:type="gramStart"/>
      <w:r>
        <w:rPr>
          <w:color w:val="008000"/>
          <w:sz w:val="22"/>
          <w:szCs w:val="22"/>
        </w:rPr>
        <w:t>bean:</w:t>
      </w:r>
      <w:proofErr w:type="gramEnd"/>
      <w:r>
        <w:rPr>
          <w:color w:val="008000"/>
          <w:sz w:val="22"/>
          <w:szCs w:val="22"/>
        </w:rPr>
        <w:t>message</w:t>
      </w:r>
      <w:proofErr w:type="spellEnd"/>
      <w:r>
        <w:rPr>
          <w:color w:val="008000"/>
          <w:sz w:val="22"/>
          <w:szCs w:val="22"/>
        </w:rPr>
        <w:t xml:space="preserve"> </w:t>
      </w:r>
      <w:r>
        <w:rPr>
          <w:color w:val="800040"/>
          <w:sz w:val="22"/>
          <w:szCs w:val="22"/>
        </w:rPr>
        <w:t>key</w:t>
      </w:r>
      <w:r>
        <w:rPr>
          <w:color w:val="008000"/>
          <w:sz w:val="22"/>
          <w:szCs w:val="22"/>
        </w:rPr>
        <w:t>=</w:t>
      </w:r>
      <w:r>
        <w:rPr>
          <w:color w:val="0000FF"/>
          <w:sz w:val="22"/>
          <w:szCs w:val="22"/>
        </w:rPr>
        <w:t>"</w:t>
      </w:r>
      <w:proofErr w:type="spellStart"/>
      <w:r>
        <w:rPr>
          <w:color w:val="0000FF"/>
          <w:sz w:val="22"/>
          <w:szCs w:val="22"/>
        </w:rPr>
        <w:t>prompt.customer.firstname</w:t>
      </w:r>
      <w:proofErr w:type="spellEnd"/>
      <w:r>
        <w:rPr>
          <w:color w:val="0000FF"/>
          <w:sz w:val="22"/>
          <w:szCs w:val="22"/>
        </w:rPr>
        <w:t>"</w:t>
      </w:r>
      <w:r>
        <w:rPr>
          <w:color w:val="008000"/>
          <w:sz w:val="22"/>
          <w:szCs w:val="22"/>
        </w:rPr>
        <w:t>/&gt;</w:t>
      </w:r>
    </w:p>
    <w:p w:rsidR="00B771C3" w:rsidRDefault="00B771C3" w:rsidP="00B771C3">
      <w:pPr>
        <w:pStyle w:val="content"/>
        <w:spacing w:before="60" w:beforeAutospacing="0" w:after="60" w:afterAutospacing="0"/>
        <w:rPr>
          <w:rFonts w:ascii="Trebuchet MS" w:hAnsi="Trebuchet MS"/>
          <w:color w:val="414141"/>
          <w:sz w:val="20"/>
          <w:szCs w:val="20"/>
        </w:rPr>
      </w:pPr>
      <w:r>
        <w:rPr>
          <w:rFonts w:ascii="Trebuchet MS" w:hAnsi="Trebuchet MS"/>
          <w:b/>
          <w:bCs/>
          <w:color w:val="414141"/>
          <w:sz w:val="20"/>
          <w:szCs w:val="20"/>
        </w:rPr>
        <w:t>&lt;</w:t>
      </w:r>
      <w:proofErr w:type="spellStart"/>
      <w:r>
        <w:rPr>
          <w:rFonts w:ascii="Trebuchet MS" w:hAnsi="Trebuchet MS"/>
          <w:b/>
          <w:bCs/>
          <w:color w:val="414141"/>
          <w:sz w:val="20"/>
          <w:szCs w:val="20"/>
        </w:rPr>
        <w:t>bean</w:t>
      </w:r>
      <w:proofErr w:type="gramStart"/>
      <w:r>
        <w:rPr>
          <w:rFonts w:ascii="Trebuchet MS" w:hAnsi="Trebuchet MS"/>
          <w:b/>
          <w:bCs/>
          <w:color w:val="414141"/>
          <w:sz w:val="20"/>
          <w:szCs w:val="20"/>
        </w:rPr>
        <w:t>:write</w:t>
      </w:r>
      <w:proofErr w:type="spellEnd"/>
      <w:proofErr w:type="gramEnd"/>
      <w:r>
        <w:rPr>
          <w:rFonts w:ascii="Trebuchet MS" w:hAnsi="Trebuchet MS"/>
          <w:b/>
          <w:bCs/>
          <w:color w:val="414141"/>
          <w:sz w:val="20"/>
          <w:szCs w:val="20"/>
        </w:rPr>
        <w:t>&gt;</w:t>
      </w:r>
      <w:r>
        <w:rPr>
          <w:rFonts w:ascii="Trebuchet MS" w:hAnsi="Trebuchet MS"/>
          <w:color w:val="414141"/>
          <w:sz w:val="20"/>
          <w:szCs w:val="20"/>
        </w:rPr>
        <w:t>: is used to retrieve and print the value of the bean property. &lt;</w:t>
      </w:r>
      <w:proofErr w:type="spellStart"/>
      <w:r>
        <w:rPr>
          <w:rFonts w:ascii="Trebuchet MS" w:hAnsi="Trebuchet MS"/>
          <w:color w:val="414141"/>
          <w:sz w:val="20"/>
          <w:szCs w:val="20"/>
        </w:rPr>
        <w:t>bean</w:t>
      </w:r>
      <w:proofErr w:type="gramStart"/>
      <w:r>
        <w:rPr>
          <w:rFonts w:ascii="Trebuchet MS" w:hAnsi="Trebuchet MS"/>
          <w:color w:val="414141"/>
          <w:sz w:val="20"/>
          <w:szCs w:val="20"/>
        </w:rPr>
        <w:t>:write</w:t>
      </w:r>
      <w:proofErr w:type="spellEnd"/>
      <w:proofErr w:type="gramEnd"/>
      <w:r>
        <w:rPr>
          <w:rFonts w:ascii="Trebuchet MS" w:hAnsi="Trebuchet MS"/>
          <w:color w:val="414141"/>
          <w:sz w:val="20"/>
          <w:szCs w:val="20"/>
        </w:rPr>
        <w:t>&gt; has no body.</w:t>
      </w:r>
    </w:p>
    <w:p w:rsidR="00B771C3" w:rsidRDefault="00B771C3" w:rsidP="00B771C3">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008000"/>
          <w:sz w:val="22"/>
          <w:szCs w:val="22"/>
        </w:rPr>
        <w:t>&lt;</w:t>
      </w:r>
      <w:proofErr w:type="spellStart"/>
      <w:r>
        <w:rPr>
          <w:color w:val="008000"/>
          <w:sz w:val="22"/>
          <w:szCs w:val="22"/>
        </w:rPr>
        <w:t>bean</w:t>
      </w:r>
      <w:proofErr w:type="gramStart"/>
      <w:r>
        <w:rPr>
          <w:color w:val="008000"/>
          <w:sz w:val="22"/>
          <w:szCs w:val="22"/>
        </w:rPr>
        <w:t>:write</w:t>
      </w:r>
      <w:proofErr w:type="spellEnd"/>
      <w:proofErr w:type="gramEnd"/>
      <w:r>
        <w:rPr>
          <w:color w:val="222222"/>
          <w:sz w:val="22"/>
          <w:szCs w:val="22"/>
        </w:rPr>
        <w:t xml:space="preserve"> name=</w:t>
      </w:r>
      <w:r>
        <w:rPr>
          <w:color w:val="0000FF"/>
          <w:sz w:val="22"/>
          <w:szCs w:val="22"/>
        </w:rPr>
        <w:t>"customer"</w:t>
      </w:r>
      <w:r>
        <w:rPr>
          <w:color w:val="222222"/>
          <w:sz w:val="22"/>
          <w:szCs w:val="22"/>
        </w:rPr>
        <w:t xml:space="preserve"> </w:t>
      </w:r>
      <w:r>
        <w:rPr>
          <w:color w:val="800040"/>
          <w:sz w:val="22"/>
          <w:szCs w:val="22"/>
        </w:rPr>
        <w:t>property</w:t>
      </w:r>
      <w:r>
        <w:rPr>
          <w:color w:val="222222"/>
          <w:sz w:val="22"/>
          <w:szCs w:val="22"/>
        </w:rPr>
        <w:t>=</w:t>
      </w:r>
      <w:r>
        <w:rPr>
          <w:color w:val="0000FF"/>
          <w:sz w:val="22"/>
          <w:szCs w:val="22"/>
        </w:rPr>
        <w:t>"</w:t>
      </w:r>
      <w:proofErr w:type="spellStart"/>
      <w:r>
        <w:rPr>
          <w:color w:val="0000FF"/>
          <w:sz w:val="22"/>
          <w:szCs w:val="22"/>
        </w:rPr>
        <w:t>firstName</w:t>
      </w:r>
      <w:proofErr w:type="spellEnd"/>
      <w:r>
        <w:rPr>
          <w:color w:val="0000FF"/>
          <w:sz w:val="22"/>
          <w:szCs w:val="22"/>
        </w:rPr>
        <w:t>"</w:t>
      </w:r>
      <w:r>
        <w:rPr>
          <w:color w:val="222222"/>
          <w:sz w:val="22"/>
          <w:szCs w:val="22"/>
        </w:rPr>
        <w:t>/&gt;</w:t>
      </w:r>
    </w:p>
    <w:p w:rsidR="00B771C3" w:rsidRDefault="00B771C3" w:rsidP="00B771C3">
      <w:pPr>
        <w:rPr>
          <w:sz w:val="24"/>
          <w:szCs w:val="24"/>
        </w:rPr>
      </w:pPr>
      <w:r>
        <w:rPr>
          <w:color w:val="000000"/>
          <w:sz w:val="27"/>
          <w:szCs w:val="27"/>
        </w:rPr>
        <w:br/>
      </w:r>
      <w:r>
        <w:rPr>
          <w:rStyle w:val="queindex"/>
          <w:rFonts w:ascii="Trebuchet MS" w:hAnsi="Trebuchet MS"/>
          <w:b/>
          <w:bCs/>
          <w:color w:val="414141"/>
          <w:sz w:val="20"/>
          <w:szCs w:val="20"/>
        </w:rPr>
        <w:t>37</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How</w:t>
      </w:r>
      <w:proofErr w:type="gramEnd"/>
      <w:r>
        <w:rPr>
          <w:rStyle w:val="que"/>
          <w:rFonts w:ascii="Trebuchet MS" w:hAnsi="Trebuchet MS"/>
          <w:b/>
          <w:bCs/>
          <w:color w:val="0863A5"/>
          <w:sz w:val="20"/>
          <w:szCs w:val="20"/>
        </w:rPr>
        <w:t xml:space="preserve"> the exceptions are handled in struts?</w:t>
      </w:r>
    </w:p>
    <w:p w:rsidR="00B771C3" w:rsidRDefault="00B771C3" w:rsidP="00B771C3">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Exceptions in Struts are handled in two ways:</w:t>
      </w:r>
    </w:p>
    <w:p w:rsidR="00B771C3" w:rsidRDefault="00B771C3" w:rsidP="00B771C3">
      <w:pPr>
        <w:numPr>
          <w:ilvl w:val="0"/>
          <w:numId w:val="29"/>
        </w:numPr>
        <w:spacing w:before="100" w:beforeAutospacing="1" w:after="100" w:afterAutospacing="1" w:line="240" w:lineRule="auto"/>
        <w:rPr>
          <w:rFonts w:ascii="Trebuchet MS" w:hAnsi="Trebuchet MS"/>
          <w:color w:val="414141"/>
          <w:sz w:val="20"/>
          <w:szCs w:val="20"/>
        </w:rPr>
      </w:pPr>
      <w:r>
        <w:rPr>
          <w:rFonts w:ascii="Trebuchet MS" w:hAnsi="Trebuchet MS"/>
          <w:b/>
          <w:bCs/>
          <w:color w:val="414141"/>
          <w:sz w:val="20"/>
          <w:szCs w:val="20"/>
        </w:rPr>
        <w:t>Programmatic exception handling</w:t>
      </w:r>
      <w:r>
        <w:rPr>
          <w:rStyle w:val="apple-converted-space"/>
          <w:rFonts w:ascii="Trebuchet MS" w:hAnsi="Trebuchet MS"/>
          <w:color w:val="414141"/>
          <w:sz w:val="20"/>
          <w:szCs w:val="20"/>
        </w:rPr>
        <w:t> </w:t>
      </w:r>
      <w:r>
        <w:rPr>
          <w:rFonts w:ascii="Trebuchet MS" w:hAnsi="Trebuchet MS"/>
          <w:color w:val="414141"/>
          <w:sz w:val="20"/>
          <w:szCs w:val="20"/>
        </w:rPr>
        <w:t>:</w:t>
      </w:r>
    </w:p>
    <w:p w:rsidR="00B771C3" w:rsidRDefault="00B771C3" w:rsidP="00B771C3">
      <w:pPr>
        <w:spacing w:after="240"/>
        <w:ind w:left="720"/>
        <w:rPr>
          <w:rFonts w:ascii="Trebuchet MS" w:hAnsi="Trebuchet MS"/>
          <w:color w:val="414141"/>
          <w:sz w:val="20"/>
          <w:szCs w:val="20"/>
        </w:rPr>
      </w:pPr>
      <w:r>
        <w:rPr>
          <w:rFonts w:ascii="Trebuchet MS" w:hAnsi="Trebuchet MS"/>
          <w:color w:val="414141"/>
          <w:sz w:val="20"/>
          <w:szCs w:val="20"/>
        </w:rPr>
        <w:lastRenderedPageBreak/>
        <w:t>Explicit try/catch blocks in any code that can throw exception. It works well when custom value (i.e., of variable) needed when error occurs.</w:t>
      </w:r>
      <w:r>
        <w:rPr>
          <w:rStyle w:val="apple-converted-space"/>
          <w:rFonts w:ascii="Trebuchet MS" w:hAnsi="Trebuchet MS"/>
          <w:color w:val="414141"/>
          <w:sz w:val="20"/>
          <w:szCs w:val="20"/>
        </w:rPr>
        <w:t> </w:t>
      </w:r>
    </w:p>
    <w:p w:rsidR="00B771C3" w:rsidRDefault="00B771C3" w:rsidP="00B771C3">
      <w:pPr>
        <w:numPr>
          <w:ilvl w:val="0"/>
          <w:numId w:val="29"/>
        </w:numPr>
        <w:spacing w:beforeAutospacing="1" w:after="0" w:afterAutospacing="1" w:line="240" w:lineRule="auto"/>
        <w:rPr>
          <w:rFonts w:ascii="Trebuchet MS" w:hAnsi="Trebuchet MS"/>
          <w:color w:val="414141"/>
          <w:sz w:val="20"/>
          <w:szCs w:val="20"/>
        </w:rPr>
      </w:pPr>
      <w:r>
        <w:rPr>
          <w:rFonts w:ascii="Trebuchet MS" w:hAnsi="Trebuchet MS"/>
          <w:b/>
          <w:bCs/>
          <w:color w:val="414141"/>
          <w:sz w:val="20"/>
          <w:szCs w:val="20"/>
        </w:rPr>
        <w:t xml:space="preserve">Declarative exception </w:t>
      </w:r>
      <w:proofErr w:type="gramStart"/>
      <w:r>
        <w:rPr>
          <w:rFonts w:ascii="Trebuchet MS" w:hAnsi="Trebuchet MS"/>
          <w:b/>
          <w:bCs/>
          <w:color w:val="414141"/>
          <w:sz w:val="20"/>
          <w:szCs w:val="20"/>
        </w:rPr>
        <w:t>handling</w:t>
      </w:r>
      <w:r>
        <w:rPr>
          <w:rStyle w:val="apple-converted-space"/>
          <w:rFonts w:ascii="Trebuchet MS" w:hAnsi="Trebuchet MS"/>
          <w:color w:val="414141"/>
          <w:sz w:val="20"/>
          <w:szCs w:val="20"/>
        </w:rPr>
        <w:t> </w:t>
      </w:r>
      <w:r>
        <w:rPr>
          <w:rFonts w:ascii="Trebuchet MS" w:hAnsi="Trebuchet MS"/>
          <w:color w:val="414141"/>
          <w:sz w:val="20"/>
          <w:szCs w:val="20"/>
        </w:rPr>
        <w:t>:You</w:t>
      </w:r>
      <w:proofErr w:type="gramEnd"/>
      <w:r>
        <w:rPr>
          <w:rFonts w:ascii="Trebuchet MS" w:hAnsi="Trebuchet MS"/>
          <w:color w:val="414141"/>
          <w:sz w:val="20"/>
          <w:szCs w:val="20"/>
        </w:rPr>
        <w:t xml:space="preserve"> can either define</w:t>
      </w:r>
      <w:r>
        <w:rPr>
          <w:rStyle w:val="apple-converted-space"/>
          <w:rFonts w:ascii="Trebuchet MS" w:hAnsi="Trebuchet MS"/>
          <w:color w:val="414141"/>
          <w:sz w:val="20"/>
          <w:szCs w:val="20"/>
        </w:rPr>
        <w:t> </w:t>
      </w:r>
      <w:r>
        <w:rPr>
          <w:rStyle w:val="HTMLCode"/>
          <w:rFonts w:eastAsiaTheme="minorHAnsi"/>
          <w:color w:val="222222"/>
          <w:sz w:val="18"/>
          <w:szCs w:val="18"/>
        </w:rPr>
        <w:t>&lt;global-exceptions&gt;</w:t>
      </w:r>
      <w:r>
        <w:rPr>
          <w:rStyle w:val="apple-converted-space"/>
          <w:rFonts w:ascii="Trebuchet MS" w:hAnsi="Trebuchet MS"/>
          <w:color w:val="414141"/>
          <w:sz w:val="20"/>
          <w:szCs w:val="20"/>
        </w:rPr>
        <w:t> </w:t>
      </w:r>
      <w:r>
        <w:rPr>
          <w:rFonts w:ascii="Trebuchet MS" w:hAnsi="Trebuchet MS"/>
          <w:color w:val="414141"/>
          <w:sz w:val="20"/>
          <w:szCs w:val="20"/>
        </w:rPr>
        <w:t>handling tags in your</w:t>
      </w:r>
      <w:r>
        <w:rPr>
          <w:rStyle w:val="apple-converted-space"/>
          <w:rFonts w:ascii="Trebuchet MS" w:hAnsi="Trebuchet MS"/>
          <w:color w:val="414141"/>
          <w:sz w:val="20"/>
          <w:szCs w:val="20"/>
        </w:rPr>
        <w:t> </w:t>
      </w:r>
      <w:r>
        <w:rPr>
          <w:rStyle w:val="HTMLCode"/>
          <w:rFonts w:eastAsiaTheme="minorHAnsi"/>
          <w:color w:val="222222"/>
          <w:sz w:val="18"/>
          <w:szCs w:val="18"/>
        </w:rPr>
        <w:t>struts-config.xml</w:t>
      </w:r>
      <w:r>
        <w:rPr>
          <w:rStyle w:val="apple-converted-space"/>
          <w:rFonts w:ascii="Trebuchet MS" w:hAnsi="Trebuchet MS"/>
          <w:color w:val="414141"/>
          <w:sz w:val="20"/>
          <w:szCs w:val="20"/>
        </w:rPr>
        <w:t> </w:t>
      </w:r>
      <w:r>
        <w:rPr>
          <w:rFonts w:ascii="Trebuchet MS" w:hAnsi="Trebuchet MS"/>
          <w:color w:val="414141"/>
          <w:sz w:val="20"/>
          <w:szCs w:val="20"/>
        </w:rPr>
        <w:t>or define the exception handling tags within</w:t>
      </w:r>
      <w:r>
        <w:rPr>
          <w:rStyle w:val="apple-converted-space"/>
          <w:rFonts w:ascii="Trebuchet MS" w:hAnsi="Trebuchet MS"/>
          <w:color w:val="414141"/>
          <w:sz w:val="20"/>
          <w:szCs w:val="20"/>
        </w:rPr>
        <w:t> </w:t>
      </w:r>
      <w:r>
        <w:rPr>
          <w:rStyle w:val="HTMLCode"/>
          <w:rFonts w:eastAsiaTheme="minorHAnsi"/>
          <w:color w:val="222222"/>
          <w:sz w:val="18"/>
          <w:szCs w:val="18"/>
        </w:rPr>
        <w:t>&lt;action&gt;&lt;/action&gt;</w:t>
      </w:r>
      <w:r>
        <w:rPr>
          <w:rStyle w:val="apple-converted-space"/>
          <w:rFonts w:ascii="Trebuchet MS" w:hAnsi="Trebuchet MS"/>
          <w:color w:val="414141"/>
          <w:sz w:val="20"/>
          <w:szCs w:val="20"/>
        </w:rPr>
        <w:t> </w:t>
      </w:r>
      <w:r>
        <w:rPr>
          <w:rFonts w:ascii="Trebuchet MS" w:hAnsi="Trebuchet MS"/>
          <w:color w:val="414141"/>
          <w:sz w:val="20"/>
          <w:szCs w:val="20"/>
        </w:rPr>
        <w:t>tag. It works well when custom page needed when error occurs. This approach applies only to exceptions thrown by Actions.</w:t>
      </w:r>
    </w:p>
    <w:p w:rsidR="00B771C3" w:rsidRDefault="00B771C3" w:rsidP="00B771C3">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008000"/>
          <w:sz w:val="22"/>
          <w:szCs w:val="22"/>
        </w:rPr>
        <w:t>&lt;global-exceptions&gt;</w:t>
      </w:r>
      <w:r>
        <w:rPr>
          <w:color w:val="222222"/>
          <w:sz w:val="22"/>
          <w:szCs w:val="22"/>
        </w:rPr>
        <w:br/>
        <w:t xml:space="preserve"> </w:t>
      </w:r>
      <w:r>
        <w:rPr>
          <w:color w:val="008000"/>
          <w:sz w:val="22"/>
          <w:szCs w:val="22"/>
        </w:rPr>
        <w:t>&lt;exception</w:t>
      </w:r>
      <w:r>
        <w:rPr>
          <w:color w:val="222222"/>
          <w:sz w:val="22"/>
          <w:szCs w:val="22"/>
        </w:rPr>
        <w:t xml:space="preserve"> </w:t>
      </w:r>
      <w:r>
        <w:rPr>
          <w:color w:val="800040"/>
          <w:sz w:val="22"/>
          <w:szCs w:val="22"/>
        </w:rPr>
        <w:t>key</w:t>
      </w:r>
      <w:r>
        <w:rPr>
          <w:color w:val="222222"/>
          <w:sz w:val="22"/>
          <w:szCs w:val="22"/>
        </w:rPr>
        <w:t>=</w:t>
      </w:r>
      <w:r>
        <w:rPr>
          <w:color w:val="0000FF"/>
          <w:sz w:val="22"/>
          <w:szCs w:val="22"/>
        </w:rPr>
        <w:t>"</w:t>
      </w:r>
      <w:proofErr w:type="spellStart"/>
      <w:r>
        <w:rPr>
          <w:color w:val="0000FF"/>
          <w:sz w:val="22"/>
          <w:szCs w:val="22"/>
        </w:rPr>
        <w:t>some.key</w:t>
      </w:r>
      <w:proofErr w:type="spellEnd"/>
      <w:r>
        <w:rPr>
          <w:color w:val="0000FF"/>
          <w:sz w:val="22"/>
          <w:szCs w:val="22"/>
        </w:rPr>
        <w:t>"</w:t>
      </w:r>
      <w:r>
        <w:rPr>
          <w:color w:val="222222"/>
          <w:sz w:val="22"/>
          <w:szCs w:val="22"/>
        </w:rPr>
        <w:br/>
        <w:t xml:space="preserve">            </w:t>
      </w:r>
      <w:r>
        <w:rPr>
          <w:color w:val="800040"/>
          <w:sz w:val="22"/>
          <w:szCs w:val="22"/>
        </w:rPr>
        <w:t>type</w:t>
      </w:r>
      <w:r>
        <w:rPr>
          <w:color w:val="222222"/>
          <w:sz w:val="22"/>
          <w:szCs w:val="22"/>
        </w:rPr>
        <w:t>=</w:t>
      </w:r>
      <w:r>
        <w:rPr>
          <w:color w:val="0000FF"/>
          <w:sz w:val="22"/>
          <w:szCs w:val="22"/>
        </w:rPr>
        <w:t>"</w:t>
      </w:r>
      <w:proofErr w:type="spellStart"/>
      <w:r>
        <w:rPr>
          <w:color w:val="0000FF"/>
          <w:sz w:val="22"/>
          <w:szCs w:val="22"/>
        </w:rPr>
        <w:t>java.lang.NullPointerException</w:t>
      </w:r>
      <w:proofErr w:type="spellEnd"/>
      <w:r>
        <w:rPr>
          <w:color w:val="0000FF"/>
          <w:sz w:val="22"/>
          <w:szCs w:val="22"/>
        </w:rPr>
        <w:t>"</w:t>
      </w:r>
      <w:r>
        <w:rPr>
          <w:color w:val="222222"/>
          <w:sz w:val="22"/>
          <w:szCs w:val="22"/>
        </w:rPr>
        <w:br/>
        <w:t xml:space="preserve">            </w:t>
      </w:r>
      <w:r>
        <w:rPr>
          <w:color w:val="800040"/>
          <w:sz w:val="22"/>
          <w:szCs w:val="22"/>
        </w:rPr>
        <w:t>path</w:t>
      </w:r>
      <w:r>
        <w:rPr>
          <w:color w:val="222222"/>
          <w:sz w:val="22"/>
          <w:szCs w:val="22"/>
        </w:rPr>
        <w:t>="</w:t>
      </w:r>
      <w:r>
        <w:rPr>
          <w:color w:val="0000FF"/>
          <w:sz w:val="22"/>
          <w:szCs w:val="22"/>
        </w:rPr>
        <w:t>/WEB-INF/errors/</w:t>
      </w:r>
      <w:proofErr w:type="spellStart"/>
      <w:r>
        <w:rPr>
          <w:color w:val="0000FF"/>
          <w:sz w:val="22"/>
          <w:szCs w:val="22"/>
        </w:rPr>
        <w:t>null.jsp</w:t>
      </w:r>
      <w:proofErr w:type="spellEnd"/>
      <w:r>
        <w:rPr>
          <w:color w:val="0000FF"/>
          <w:sz w:val="22"/>
          <w:szCs w:val="22"/>
        </w:rPr>
        <w:t>"</w:t>
      </w:r>
      <w:r>
        <w:rPr>
          <w:color w:val="008000"/>
          <w:sz w:val="22"/>
          <w:szCs w:val="22"/>
        </w:rPr>
        <w:t>/&gt;</w:t>
      </w:r>
      <w:r>
        <w:rPr>
          <w:color w:val="222222"/>
          <w:sz w:val="22"/>
          <w:szCs w:val="22"/>
        </w:rPr>
        <w:br/>
      </w:r>
      <w:r>
        <w:rPr>
          <w:color w:val="008000"/>
          <w:sz w:val="22"/>
          <w:szCs w:val="22"/>
        </w:rPr>
        <w:t>&lt;/global-exceptions&gt;</w:t>
      </w:r>
    </w:p>
    <w:p w:rsidR="00B771C3" w:rsidRDefault="00B771C3" w:rsidP="00B771C3">
      <w:pPr>
        <w:pStyle w:val="content"/>
        <w:spacing w:before="60" w:beforeAutospacing="0" w:after="60" w:afterAutospacing="0"/>
        <w:jc w:val="center"/>
        <w:rPr>
          <w:rFonts w:ascii="Trebuchet MS" w:hAnsi="Trebuchet MS"/>
          <w:color w:val="414141"/>
          <w:sz w:val="20"/>
          <w:szCs w:val="20"/>
        </w:rPr>
      </w:pPr>
      <w:proofErr w:type="gramStart"/>
      <w:r>
        <w:rPr>
          <w:rFonts w:ascii="Trebuchet MS" w:hAnsi="Trebuchet MS"/>
          <w:b/>
          <w:bCs/>
          <w:color w:val="414141"/>
          <w:sz w:val="20"/>
          <w:szCs w:val="20"/>
        </w:rPr>
        <w:t>or</w:t>
      </w:r>
      <w:proofErr w:type="gramEnd"/>
    </w:p>
    <w:p w:rsidR="00B771C3" w:rsidRDefault="00B771C3" w:rsidP="00B771C3">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008000"/>
          <w:sz w:val="22"/>
          <w:szCs w:val="22"/>
        </w:rPr>
        <w:t>&lt;exception</w:t>
      </w:r>
      <w:r>
        <w:rPr>
          <w:color w:val="222222"/>
          <w:sz w:val="22"/>
          <w:szCs w:val="22"/>
        </w:rPr>
        <w:t xml:space="preserve"> </w:t>
      </w:r>
      <w:r>
        <w:rPr>
          <w:color w:val="800040"/>
          <w:sz w:val="22"/>
          <w:szCs w:val="22"/>
        </w:rPr>
        <w:t>key</w:t>
      </w:r>
      <w:r>
        <w:rPr>
          <w:color w:val="222222"/>
          <w:sz w:val="22"/>
          <w:szCs w:val="22"/>
        </w:rPr>
        <w:t>=</w:t>
      </w:r>
      <w:r>
        <w:rPr>
          <w:color w:val="0000FF"/>
          <w:sz w:val="22"/>
          <w:szCs w:val="22"/>
        </w:rPr>
        <w:t>"</w:t>
      </w:r>
      <w:proofErr w:type="spellStart"/>
      <w:r>
        <w:rPr>
          <w:color w:val="0000FF"/>
          <w:sz w:val="22"/>
          <w:szCs w:val="22"/>
        </w:rPr>
        <w:t>some.key</w:t>
      </w:r>
      <w:proofErr w:type="spellEnd"/>
      <w:r>
        <w:rPr>
          <w:color w:val="0000FF"/>
          <w:sz w:val="22"/>
          <w:szCs w:val="22"/>
        </w:rPr>
        <w:t xml:space="preserve">" </w:t>
      </w:r>
      <w:r>
        <w:rPr>
          <w:color w:val="222222"/>
          <w:sz w:val="22"/>
          <w:szCs w:val="22"/>
        </w:rPr>
        <w:br/>
        <w:t xml:space="preserve">           </w:t>
      </w:r>
      <w:r>
        <w:rPr>
          <w:color w:val="800040"/>
          <w:sz w:val="22"/>
          <w:szCs w:val="22"/>
        </w:rPr>
        <w:t>type</w:t>
      </w:r>
      <w:r>
        <w:rPr>
          <w:color w:val="222222"/>
          <w:sz w:val="22"/>
          <w:szCs w:val="22"/>
        </w:rPr>
        <w:t>=</w:t>
      </w:r>
      <w:r>
        <w:rPr>
          <w:color w:val="0000FF"/>
          <w:sz w:val="22"/>
          <w:szCs w:val="22"/>
        </w:rPr>
        <w:t>"</w:t>
      </w:r>
      <w:proofErr w:type="spellStart"/>
      <w:r>
        <w:rPr>
          <w:color w:val="0000FF"/>
          <w:sz w:val="22"/>
          <w:szCs w:val="22"/>
        </w:rPr>
        <w:t>package.SomeException</w:t>
      </w:r>
      <w:proofErr w:type="spellEnd"/>
      <w:r>
        <w:rPr>
          <w:color w:val="0000FF"/>
          <w:sz w:val="22"/>
          <w:szCs w:val="22"/>
        </w:rPr>
        <w:t>"</w:t>
      </w:r>
      <w:r>
        <w:rPr>
          <w:color w:val="222222"/>
          <w:sz w:val="22"/>
          <w:szCs w:val="22"/>
        </w:rPr>
        <w:t xml:space="preserve"> </w:t>
      </w:r>
      <w:r>
        <w:rPr>
          <w:color w:val="222222"/>
          <w:sz w:val="22"/>
          <w:szCs w:val="22"/>
        </w:rPr>
        <w:br/>
        <w:t xml:space="preserve">           </w:t>
      </w:r>
      <w:r>
        <w:rPr>
          <w:color w:val="800040"/>
          <w:sz w:val="22"/>
          <w:szCs w:val="22"/>
        </w:rPr>
        <w:t>path</w:t>
      </w:r>
      <w:r>
        <w:rPr>
          <w:color w:val="222222"/>
          <w:sz w:val="22"/>
          <w:szCs w:val="22"/>
        </w:rPr>
        <w:t>=</w:t>
      </w:r>
      <w:r>
        <w:rPr>
          <w:color w:val="0000FF"/>
          <w:sz w:val="22"/>
          <w:szCs w:val="22"/>
        </w:rPr>
        <w:t>"/WEB-INF/</w:t>
      </w:r>
      <w:proofErr w:type="spellStart"/>
      <w:r>
        <w:rPr>
          <w:color w:val="0000FF"/>
          <w:sz w:val="22"/>
          <w:szCs w:val="22"/>
        </w:rPr>
        <w:t>somepage.jsp</w:t>
      </w:r>
      <w:proofErr w:type="spellEnd"/>
      <w:r>
        <w:rPr>
          <w:color w:val="0000FF"/>
          <w:sz w:val="22"/>
          <w:szCs w:val="22"/>
        </w:rPr>
        <w:t>"</w:t>
      </w:r>
      <w:r>
        <w:rPr>
          <w:color w:val="008000"/>
          <w:sz w:val="22"/>
          <w:szCs w:val="22"/>
          <w:shd w:val="clear" w:color="auto" w:fill="FFFFFF"/>
        </w:rPr>
        <w:t>/&gt;</w:t>
      </w:r>
    </w:p>
    <w:p w:rsidR="00B771C3" w:rsidRDefault="00B771C3" w:rsidP="00B771C3">
      <w:pPr>
        <w:rPr>
          <w:sz w:val="24"/>
          <w:szCs w:val="24"/>
        </w:rPr>
      </w:pPr>
      <w:r>
        <w:rPr>
          <w:rStyle w:val="queindex"/>
          <w:rFonts w:ascii="Trebuchet MS" w:hAnsi="Trebuchet MS"/>
          <w:b/>
          <w:bCs/>
          <w:color w:val="414141"/>
          <w:sz w:val="20"/>
          <w:szCs w:val="20"/>
        </w:rPr>
        <w:t>38</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difference between </w:t>
      </w:r>
      <w:proofErr w:type="spellStart"/>
      <w:r>
        <w:rPr>
          <w:rStyle w:val="que"/>
          <w:rFonts w:ascii="Trebuchet MS" w:hAnsi="Trebuchet MS"/>
          <w:b/>
          <w:bCs/>
          <w:color w:val="0863A5"/>
          <w:sz w:val="20"/>
          <w:szCs w:val="20"/>
        </w:rPr>
        <w:t>ActionForm</w:t>
      </w:r>
      <w:proofErr w:type="spellEnd"/>
      <w:r>
        <w:rPr>
          <w:rStyle w:val="que"/>
          <w:rFonts w:ascii="Trebuchet MS" w:hAnsi="Trebuchet MS"/>
          <w:b/>
          <w:bCs/>
          <w:color w:val="0863A5"/>
          <w:sz w:val="20"/>
          <w:szCs w:val="20"/>
        </w:rPr>
        <w:t xml:space="preserve"> and </w:t>
      </w:r>
      <w:proofErr w:type="spellStart"/>
      <w:r>
        <w:rPr>
          <w:rStyle w:val="que"/>
          <w:rFonts w:ascii="Trebuchet MS" w:hAnsi="Trebuchet MS"/>
          <w:b/>
          <w:bCs/>
          <w:color w:val="0863A5"/>
          <w:sz w:val="20"/>
          <w:szCs w:val="20"/>
        </w:rPr>
        <w:t>DynaActionForm</w:t>
      </w:r>
      <w:proofErr w:type="spellEnd"/>
      <w:r>
        <w:rPr>
          <w:rStyle w:val="que"/>
          <w:rFonts w:ascii="Trebuchet MS" w:hAnsi="Trebuchet MS"/>
          <w:b/>
          <w:bCs/>
          <w:color w:val="0863A5"/>
          <w:sz w:val="20"/>
          <w:szCs w:val="20"/>
        </w:rPr>
        <w:t>?</w:t>
      </w:r>
    </w:p>
    <w:p w:rsidR="00B771C3" w:rsidRDefault="00B771C3" w:rsidP="00B771C3">
      <w:pPr>
        <w:numPr>
          <w:ilvl w:val="0"/>
          <w:numId w:val="30"/>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An</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ActionForm</w:t>
      </w:r>
      <w:proofErr w:type="spellEnd"/>
      <w:r>
        <w:rPr>
          <w:rStyle w:val="apple-converted-space"/>
          <w:rFonts w:ascii="Trebuchet MS" w:hAnsi="Trebuchet MS"/>
          <w:color w:val="414141"/>
          <w:sz w:val="20"/>
          <w:szCs w:val="20"/>
        </w:rPr>
        <w:t> </w:t>
      </w:r>
      <w:r>
        <w:rPr>
          <w:rFonts w:ascii="Trebuchet MS" w:hAnsi="Trebuchet MS"/>
          <w:color w:val="414141"/>
          <w:sz w:val="20"/>
          <w:szCs w:val="20"/>
        </w:rPr>
        <w:t>represents an HTML form that the user interacts with over one or more pages. You will provide properties to hold the state of the form with getters and setters to access them. Whereas, using</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DynaActionForm</w:t>
      </w:r>
      <w:proofErr w:type="spellEnd"/>
      <w:r>
        <w:rPr>
          <w:rStyle w:val="apple-converted-space"/>
          <w:rFonts w:ascii="Trebuchet MS" w:hAnsi="Trebuchet MS"/>
          <w:color w:val="414141"/>
          <w:sz w:val="20"/>
          <w:szCs w:val="20"/>
        </w:rPr>
        <w:t> </w:t>
      </w:r>
      <w:r>
        <w:rPr>
          <w:rFonts w:ascii="Trebuchet MS" w:hAnsi="Trebuchet MS"/>
          <w:color w:val="414141"/>
          <w:sz w:val="20"/>
          <w:szCs w:val="20"/>
        </w:rPr>
        <w:t>there is no need of providing properties to hold the state. Instead these properties and their type are declared in the</w:t>
      </w:r>
      <w:r>
        <w:rPr>
          <w:rStyle w:val="apple-converted-space"/>
          <w:rFonts w:ascii="Trebuchet MS" w:hAnsi="Trebuchet MS"/>
          <w:color w:val="414141"/>
          <w:sz w:val="20"/>
          <w:szCs w:val="20"/>
        </w:rPr>
        <w:t> </w:t>
      </w:r>
      <w:r>
        <w:rPr>
          <w:rStyle w:val="HTMLCode"/>
          <w:rFonts w:eastAsiaTheme="minorHAnsi"/>
          <w:color w:val="222222"/>
          <w:sz w:val="18"/>
          <w:szCs w:val="18"/>
        </w:rPr>
        <w:t>struts-config.xml</w:t>
      </w:r>
    </w:p>
    <w:p w:rsidR="00B771C3" w:rsidRDefault="00B771C3" w:rsidP="00B771C3">
      <w:pPr>
        <w:numPr>
          <w:ilvl w:val="0"/>
          <w:numId w:val="30"/>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The</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DynaActionForm</w:t>
      </w:r>
      <w:proofErr w:type="spellEnd"/>
      <w:r>
        <w:rPr>
          <w:rStyle w:val="apple-converted-space"/>
          <w:rFonts w:ascii="Trebuchet MS" w:hAnsi="Trebuchet MS"/>
          <w:color w:val="414141"/>
          <w:sz w:val="20"/>
          <w:szCs w:val="20"/>
        </w:rPr>
        <w:t> </w:t>
      </w:r>
      <w:r>
        <w:rPr>
          <w:rFonts w:ascii="Trebuchet MS" w:hAnsi="Trebuchet MS"/>
          <w:color w:val="414141"/>
          <w:sz w:val="20"/>
          <w:szCs w:val="20"/>
        </w:rPr>
        <w:t xml:space="preserve">bloats up the Struts </w:t>
      </w:r>
      <w:proofErr w:type="spellStart"/>
      <w:r>
        <w:rPr>
          <w:rFonts w:ascii="Trebuchet MS" w:hAnsi="Trebuchet MS"/>
          <w:color w:val="414141"/>
          <w:sz w:val="20"/>
          <w:szCs w:val="20"/>
        </w:rPr>
        <w:t>config</w:t>
      </w:r>
      <w:proofErr w:type="spellEnd"/>
      <w:r>
        <w:rPr>
          <w:rFonts w:ascii="Trebuchet MS" w:hAnsi="Trebuchet MS"/>
          <w:color w:val="414141"/>
          <w:sz w:val="20"/>
          <w:szCs w:val="20"/>
        </w:rPr>
        <w:t xml:space="preserve"> file with the xml based definition. This gets annoying as the Struts </w:t>
      </w:r>
      <w:proofErr w:type="spellStart"/>
      <w:r>
        <w:rPr>
          <w:rFonts w:ascii="Trebuchet MS" w:hAnsi="Trebuchet MS"/>
          <w:color w:val="414141"/>
          <w:sz w:val="20"/>
          <w:szCs w:val="20"/>
        </w:rPr>
        <w:t>Config</w:t>
      </w:r>
      <w:proofErr w:type="spellEnd"/>
      <w:r>
        <w:rPr>
          <w:rFonts w:ascii="Trebuchet MS" w:hAnsi="Trebuchet MS"/>
          <w:color w:val="414141"/>
          <w:sz w:val="20"/>
          <w:szCs w:val="20"/>
        </w:rPr>
        <w:t xml:space="preserve"> file grow larger.</w:t>
      </w:r>
    </w:p>
    <w:p w:rsidR="00B771C3" w:rsidRDefault="00B771C3" w:rsidP="00B771C3">
      <w:pPr>
        <w:numPr>
          <w:ilvl w:val="0"/>
          <w:numId w:val="30"/>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The</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DynaActionForm</w:t>
      </w:r>
      <w:proofErr w:type="spellEnd"/>
      <w:r>
        <w:rPr>
          <w:rStyle w:val="apple-converted-space"/>
          <w:rFonts w:ascii="Trebuchet MS" w:hAnsi="Trebuchet MS"/>
          <w:color w:val="414141"/>
          <w:sz w:val="20"/>
          <w:szCs w:val="20"/>
        </w:rPr>
        <w:t> </w:t>
      </w:r>
      <w:r>
        <w:rPr>
          <w:rFonts w:ascii="Trebuchet MS" w:hAnsi="Trebuchet MS"/>
          <w:color w:val="414141"/>
          <w:sz w:val="20"/>
          <w:szCs w:val="20"/>
        </w:rPr>
        <w:t xml:space="preserve">is not strongly typed as the </w:t>
      </w:r>
      <w:proofErr w:type="spellStart"/>
      <w:r>
        <w:rPr>
          <w:rFonts w:ascii="Trebuchet MS" w:hAnsi="Trebuchet MS"/>
          <w:color w:val="414141"/>
          <w:sz w:val="20"/>
          <w:szCs w:val="20"/>
        </w:rPr>
        <w:t>ActionForm</w:t>
      </w:r>
      <w:proofErr w:type="spellEnd"/>
      <w:r>
        <w:rPr>
          <w:rFonts w:ascii="Trebuchet MS" w:hAnsi="Trebuchet MS"/>
          <w:color w:val="414141"/>
          <w:sz w:val="20"/>
          <w:szCs w:val="20"/>
        </w:rPr>
        <w:t>. This means there is no compile time checking for the form fields. Detecting them at runtime is painful and makes you go through redeployment.</w:t>
      </w:r>
    </w:p>
    <w:p w:rsidR="00B771C3" w:rsidRDefault="00B771C3" w:rsidP="00B771C3">
      <w:pPr>
        <w:numPr>
          <w:ilvl w:val="0"/>
          <w:numId w:val="30"/>
        </w:numPr>
        <w:spacing w:before="100" w:beforeAutospacing="1" w:after="100" w:afterAutospacing="1" w:line="240" w:lineRule="auto"/>
        <w:rPr>
          <w:rFonts w:ascii="Trebuchet MS" w:hAnsi="Trebuchet MS"/>
          <w:color w:val="414141"/>
          <w:sz w:val="20"/>
          <w:szCs w:val="20"/>
        </w:rPr>
      </w:pPr>
      <w:proofErr w:type="spellStart"/>
      <w:r>
        <w:rPr>
          <w:rFonts w:ascii="Trebuchet MS" w:hAnsi="Trebuchet MS"/>
          <w:color w:val="414141"/>
          <w:sz w:val="20"/>
          <w:szCs w:val="20"/>
        </w:rPr>
        <w:t>ActionForm</w:t>
      </w:r>
      <w:proofErr w:type="spellEnd"/>
      <w:r>
        <w:rPr>
          <w:rFonts w:ascii="Trebuchet MS" w:hAnsi="Trebuchet MS"/>
          <w:color w:val="414141"/>
          <w:sz w:val="20"/>
          <w:szCs w:val="20"/>
        </w:rPr>
        <w:t xml:space="preserve"> can be cleanly organized in packages as against the flat organization in the Struts </w:t>
      </w:r>
      <w:proofErr w:type="spellStart"/>
      <w:r>
        <w:rPr>
          <w:rFonts w:ascii="Trebuchet MS" w:hAnsi="Trebuchet MS"/>
          <w:color w:val="414141"/>
          <w:sz w:val="20"/>
          <w:szCs w:val="20"/>
        </w:rPr>
        <w:t>Config</w:t>
      </w:r>
      <w:proofErr w:type="spellEnd"/>
      <w:r>
        <w:rPr>
          <w:rFonts w:ascii="Trebuchet MS" w:hAnsi="Trebuchet MS"/>
          <w:color w:val="414141"/>
          <w:sz w:val="20"/>
          <w:szCs w:val="20"/>
        </w:rPr>
        <w:t xml:space="preserve"> file.</w:t>
      </w:r>
    </w:p>
    <w:p w:rsidR="00B771C3" w:rsidRDefault="00B771C3" w:rsidP="00B771C3">
      <w:pPr>
        <w:numPr>
          <w:ilvl w:val="0"/>
          <w:numId w:val="30"/>
        </w:numPr>
        <w:spacing w:beforeAutospacing="1" w:after="0" w:afterAutospacing="1" w:line="240" w:lineRule="auto"/>
        <w:rPr>
          <w:rFonts w:ascii="Trebuchet MS" w:hAnsi="Trebuchet MS"/>
          <w:color w:val="414141"/>
          <w:sz w:val="20"/>
          <w:szCs w:val="20"/>
        </w:rPr>
      </w:pPr>
      <w:proofErr w:type="spellStart"/>
      <w:r>
        <w:rPr>
          <w:rFonts w:ascii="Trebuchet MS" w:hAnsi="Trebuchet MS"/>
          <w:color w:val="414141"/>
          <w:sz w:val="20"/>
          <w:szCs w:val="20"/>
        </w:rPr>
        <w:t>ActionForm</w:t>
      </w:r>
      <w:proofErr w:type="spellEnd"/>
      <w:r>
        <w:rPr>
          <w:rFonts w:ascii="Trebuchet MS" w:hAnsi="Trebuchet MS"/>
          <w:color w:val="414141"/>
          <w:sz w:val="20"/>
          <w:szCs w:val="20"/>
        </w:rPr>
        <w:t xml:space="preserve"> were designed to act as a Firewall between HTTP and the Action classes, i.e. isolate and encapsulate the HTTP request parameters from direct use in Actions. With</w:t>
      </w:r>
      <w:r>
        <w:rPr>
          <w:rStyle w:val="apple-converted-space"/>
          <w:rFonts w:ascii="Trebuchet MS" w:hAnsi="Trebuchet MS"/>
          <w:color w:val="414141"/>
          <w:sz w:val="20"/>
          <w:szCs w:val="20"/>
        </w:rPr>
        <w:t> </w:t>
      </w:r>
      <w:proofErr w:type="spellStart"/>
      <w:r>
        <w:rPr>
          <w:rStyle w:val="HTMLCode"/>
          <w:rFonts w:eastAsiaTheme="minorHAnsi"/>
          <w:color w:val="222222"/>
          <w:sz w:val="18"/>
          <w:szCs w:val="18"/>
        </w:rPr>
        <w:t>DynaActionForm</w:t>
      </w:r>
      <w:proofErr w:type="spellEnd"/>
      <w:r>
        <w:rPr>
          <w:rFonts w:ascii="Trebuchet MS" w:hAnsi="Trebuchet MS"/>
          <w:color w:val="414141"/>
          <w:sz w:val="20"/>
          <w:szCs w:val="20"/>
        </w:rPr>
        <w:t xml:space="preserve">, the property access is no different than using </w:t>
      </w:r>
      <w:proofErr w:type="spellStart"/>
      <w:proofErr w:type="gramStart"/>
      <w:r>
        <w:rPr>
          <w:rFonts w:ascii="Trebuchet MS" w:hAnsi="Trebuchet MS"/>
          <w:color w:val="414141"/>
          <w:sz w:val="20"/>
          <w:szCs w:val="20"/>
        </w:rPr>
        <w:t>request.getParameter</w:t>
      </w:r>
      <w:proofErr w:type="spellEnd"/>
      <w:r>
        <w:rPr>
          <w:rFonts w:ascii="Trebuchet MS" w:hAnsi="Trebuchet MS"/>
          <w:color w:val="414141"/>
          <w:sz w:val="20"/>
          <w:szCs w:val="20"/>
        </w:rPr>
        <w:t>(</w:t>
      </w:r>
      <w:proofErr w:type="gramEnd"/>
      <w:r>
        <w:rPr>
          <w:rFonts w:ascii="Trebuchet MS" w:hAnsi="Trebuchet MS"/>
          <w:color w:val="414141"/>
          <w:sz w:val="20"/>
          <w:szCs w:val="20"/>
        </w:rPr>
        <w:t xml:space="preserve"> .. ).</w:t>
      </w:r>
    </w:p>
    <w:p w:rsidR="00B771C3" w:rsidRDefault="00B771C3" w:rsidP="00B771C3">
      <w:pPr>
        <w:numPr>
          <w:ilvl w:val="0"/>
          <w:numId w:val="30"/>
        </w:numPr>
        <w:spacing w:beforeAutospacing="1" w:after="0" w:afterAutospacing="1" w:line="240" w:lineRule="auto"/>
        <w:rPr>
          <w:rFonts w:ascii="Trebuchet MS" w:hAnsi="Trebuchet MS"/>
          <w:color w:val="414141"/>
          <w:sz w:val="20"/>
          <w:szCs w:val="20"/>
        </w:rPr>
      </w:pPr>
      <w:proofErr w:type="spellStart"/>
      <w:r>
        <w:rPr>
          <w:rStyle w:val="HTMLCode"/>
          <w:rFonts w:eastAsiaTheme="minorHAnsi"/>
          <w:color w:val="222222"/>
          <w:sz w:val="18"/>
          <w:szCs w:val="18"/>
        </w:rPr>
        <w:t>DynaActionForm</w:t>
      </w:r>
      <w:proofErr w:type="spellEnd"/>
      <w:r>
        <w:rPr>
          <w:rStyle w:val="apple-converted-space"/>
          <w:rFonts w:ascii="Trebuchet MS" w:hAnsi="Trebuchet MS"/>
          <w:color w:val="414141"/>
          <w:sz w:val="20"/>
          <w:szCs w:val="20"/>
        </w:rPr>
        <w:t> </w:t>
      </w:r>
      <w:r>
        <w:rPr>
          <w:rFonts w:ascii="Trebuchet MS" w:hAnsi="Trebuchet MS"/>
          <w:color w:val="414141"/>
          <w:sz w:val="20"/>
          <w:szCs w:val="20"/>
        </w:rPr>
        <w:t>construction at runtime requires a lot of Java Reflection (Introspection) machinery that can be avoided.</w:t>
      </w:r>
    </w:p>
    <w:tbl>
      <w:tblPr>
        <w:tblpPr w:leftFromText="45" w:rightFromText="45" w:vertAnchor="text" w:tblpXSpec="right" w:tblpYSpec="cente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B771C3" w:rsidTr="00B771C3">
        <w:trPr>
          <w:tblCellSpacing w:w="15" w:type="dxa"/>
        </w:trPr>
        <w:tc>
          <w:tcPr>
            <w:tcW w:w="0" w:type="auto"/>
            <w:vAlign w:val="center"/>
          </w:tcPr>
          <w:p w:rsidR="00B771C3" w:rsidRDefault="00B771C3" w:rsidP="00B771C3">
            <w:pPr>
              <w:numPr>
                <w:ilvl w:val="1"/>
                <w:numId w:val="30"/>
              </w:numPr>
              <w:spacing w:before="90" w:after="90" w:line="240" w:lineRule="auto"/>
              <w:ind w:left="0"/>
              <w:rPr>
                <w:rFonts w:ascii="Trebuchet MS" w:hAnsi="Trebuchet MS"/>
                <w:color w:val="666666"/>
                <w:sz w:val="20"/>
                <w:szCs w:val="20"/>
              </w:rPr>
            </w:pPr>
          </w:p>
        </w:tc>
      </w:tr>
    </w:tbl>
    <w:p w:rsidR="00B771C3" w:rsidRDefault="00B771C3" w:rsidP="00B771C3">
      <w:pPr>
        <w:rPr>
          <w:rFonts w:ascii="Times New Roman" w:hAnsi="Times New Roman"/>
          <w:sz w:val="24"/>
          <w:szCs w:val="24"/>
        </w:rPr>
      </w:pPr>
      <w:r>
        <w:rPr>
          <w:color w:val="000000"/>
          <w:sz w:val="27"/>
          <w:szCs w:val="27"/>
        </w:rPr>
        <w:br/>
      </w:r>
      <w:r>
        <w:rPr>
          <w:rStyle w:val="queindex"/>
          <w:rFonts w:ascii="Trebuchet MS" w:hAnsi="Trebuchet MS"/>
          <w:b/>
          <w:bCs/>
          <w:color w:val="414141"/>
          <w:sz w:val="20"/>
          <w:szCs w:val="20"/>
        </w:rPr>
        <w:t>39</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How</w:t>
      </w:r>
      <w:proofErr w:type="gramEnd"/>
      <w:r>
        <w:rPr>
          <w:rStyle w:val="que"/>
          <w:rFonts w:ascii="Trebuchet MS" w:hAnsi="Trebuchet MS"/>
          <w:b/>
          <w:bCs/>
          <w:color w:val="0863A5"/>
          <w:sz w:val="20"/>
          <w:szCs w:val="20"/>
        </w:rPr>
        <w:t xml:space="preserve"> can we make message resources definitions file available to the Struts framework environment?</w:t>
      </w:r>
    </w:p>
    <w:p w:rsidR="00B771C3" w:rsidRDefault="00B771C3" w:rsidP="00B771C3">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We can make message resources definitions file (properties file) available to Struts framework environment by adding this file to</w:t>
      </w:r>
      <w:r>
        <w:rPr>
          <w:rStyle w:val="apple-converted-space"/>
          <w:rFonts w:ascii="Trebuchet MS" w:hAnsi="Trebuchet MS"/>
          <w:color w:val="414141"/>
          <w:sz w:val="20"/>
          <w:szCs w:val="20"/>
        </w:rPr>
        <w:t> </w:t>
      </w:r>
      <w:r>
        <w:rPr>
          <w:rStyle w:val="HTMLCode"/>
          <w:color w:val="222222"/>
          <w:sz w:val="18"/>
          <w:szCs w:val="18"/>
        </w:rPr>
        <w:t>struts-config.xml</w:t>
      </w:r>
      <w:r>
        <w:rPr>
          <w:rFonts w:ascii="Trebuchet MS" w:hAnsi="Trebuchet MS"/>
          <w:color w:val="414141"/>
          <w:sz w:val="20"/>
          <w:szCs w:val="20"/>
        </w:rPr>
        <w:t>.</w:t>
      </w:r>
    </w:p>
    <w:p w:rsidR="00B771C3" w:rsidRDefault="00B771C3" w:rsidP="00B771C3">
      <w:pPr>
        <w:pStyle w:val="HTMLPreformatted"/>
        <w:pBdr>
          <w:top w:val="single" w:sz="12" w:space="0" w:color="EFEFEF"/>
          <w:left w:val="single" w:sz="12" w:space="0" w:color="EFEFEF"/>
          <w:bottom w:val="single" w:sz="12" w:space="4" w:color="EFEFEF"/>
          <w:right w:val="single" w:sz="12" w:space="0" w:color="EFEFEF"/>
        </w:pBdr>
        <w:shd w:val="clear" w:color="auto" w:fill="FAFAFA"/>
        <w:spacing w:line="324" w:lineRule="atLeast"/>
        <w:rPr>
          <w:color w:val="222222"/>
          <w:sz w:val="22"/>
          <w:szCs w:val="22"/>
        </w:rPr>
      </w:pPr>
      <w:r>
        <w:rPr>
          <w:color w:val="008000"/>
          <w:sz w:val="22"/>
          <w:szCs w:val="22"/>
        </w:rPr>
        <w:t>&lt;message-resources</w:t>
      </w:r>
      <w:r>
        <w:rPr>
          <w:color w:val="222222"/>
          <w:sz w:val="22"/>
          <w:szCs w:val="22"/>
        </w:rPr>
        <w:t xml:space="preserve"> </w:t>
      </w:r>
      <w:r>
        <w:rPr>
          <w:color w:val="800040"/>
          <w:sz w:val="22"/>
          <w:szCs w:val="22"/>
        </w:rPr>
        <w:t>parameter</w:t>
      </w:r>
      <w:r>
        <w:rPr>
          <w:color w:val="222222"/>
          <w:sz w:val="22"/>
          <w:szCs w:val="22"/>
        </w:rPr>
        <w:t>=</w:t>
      </w:r>
      <w:r>
        <w:rPr>
          <w:color w:val="0000FF"/>
          <w:sz w:val="22"/>
          <w:szCs w:val="22"/>
        </w:rPr>
        <w:t>"</w:t>
      </w:r>
      <w:proofErr w:type="spellStart"/>
      <w:r>
        <w:rPr>
          <w:color w:val="0000FF"/>
          <w:sz w:val="22"/>
          <w:szCs w:val="22"/>
        </w:rPr>
        <w:t>com.login.struts.ApplicationResources</w:t>
      </w:r>
      <w:proofErr w:type="spellEnd"/>
      <w:r>
        <w:rPr>
          <w:color w:val="0000FF"/>
          <w:sz w:val="22"/>
          <w:szCs w:val="22"/>
        </w:rPr>
        <w:t>"</w:t>
      </w:r>
      <w:r>
        <w:rPr>
          <w:color w:val="008000"/>
          <w:sz w:val="22"/>
          <w:szCs w:val="22"/>
        </w:rPr>
        <w:t>/&gt;</w:t>
      </w:r>
    </w:p>
    <w:p w:rsidR="00B771C3" w:rsidRDefault="00B771C3" w:rsidP="00B771C3">
      <w:pPr>
        <w:rPr>
          <w:sz w:val="24"/>
          <w:szCs w:val="24"/>
        </w:rPr>
      </w:pPr>
      <w:r>
        <w:rPr>
          <w:color w:val="000000"/>
          <w:sz w:val="27"/>
          <w:szCs w:val="27"/>
        </w:rPr>
        <w:br/>
      </w:r>
      <w:r>
        <w:rPr>
          <w:rStyle w:val="queindex"/>
          <w:rFonts w:ascii="Trebuchet MS" w:hAnsi="Trebuchet MS"/>
          <w:b/>
          <w:bCs/>
          <w:color w:val="414141"/>
          <w:sz w:val="20"/>
          <w:szCs w:val="20"/>
        </w:rPr>
        <w:t>40</w:t>
      </w:r>
      <w:proofErr w:type="gramStart"/>
      <w:r>
        <w:rPr>
          <w:rStyle w:val="queindex"/>
          <w:rFonts w:ascii="Trebuchet MS" w:hAnsi="Trebuchet MS"/>
          <w:b/>
          <w:bCs/>
          <w:color w:val="414141"/>
          <w:sz w:val="20"/>
          <w:szCs w:val="20"/>
        </w:rPr>
        <w:t>.</w:t>
      </w:r>
      <w:r>
        <w:rPr>
          <w:rStyle w:val="que"/>
          <w:rFonts w:ascii="Trebuchet MS" w:hAnsi="Trebuchet MS"/>
          <w:b/>
          <w:bCs/>
          <w:color w:val="0863A5"/>
          <w:sz w:val="20"/>
          <w:szCs w:val="20"/>
        </w:rPr>
        <w:t>What</w:t>
      </w:r>
      <w:proofErr w:type="gramEnd"/>
      <w:r>
        <w:rPr>
          <w:rStyle w:val="que"/>
          <w:rFonts w:ascii="Trebuchet MS" w:hAnsi="Trebuchet MS"/>
          <w:b/>
          <w:bCs/>
          <w:color w:val="0863A5"/>
          <w:sz w:val="20"/>
          <w:szCs w:val="20"/>
        </w:rPr>
        <w:t xml:space="preserve"> is the life cycle of </w:t>
      </w:r>
      <w:proofErr w:type="spellStart"/>
      <w:r>
        <w:rPr>
          <w:rStyle w:val="que"/>
          <w:rFonts w:ascii="Trebuchet MS" w:hAnsi="Trebuchet MS"/>
          <w:b/>
          <w:bCs/>
          <w:color w:val="0863A5"/>
          <w:sz w:val="20"/>
          <w:szCs w:val="20"/>
        </w:rPr>
        <w:t>ActionForm</w:t>
      </w:r>
      <w:proofErr w:type="spellEnd"/>
      <w:r>
        <w:rPr>
          <w:rStyle w:val="que"/>
          <w:rFonts w:ascii="Trebuchet MS" w:hAnsi="Trebuchet MS"/>
          <w:b/>
          <w:bCs/>
          <w:color w:val="0863A5"/>
          <w:sz w:val="20"/>
          <w:szCs w:val="20"/>
        </w:rPr>
        <w:t>?</w:t>
      </w:r>
    </w:p>
    <w:p w:rsidR="00B771C3" w:rsidRDefault="00B771C3" w:rsidP="00B771C3">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lastRenderedPageBreak/>
        <w:t>The lifecycle of</w:t>
      </w:r>
      <w:r>
        <w:rPr>
          <w:rStyle w:val="apple-converted-space"/>
          <w:rFonts w:ascii="Trebuchet MS" w:hAnsi="Trebuchet MS"/>
          <w:color w:val="414141"/>
          <w:sz w:val="20"/>
          <w:szCs w:val="20"/>
        </w:rPr>
        <w:t> </w:t>
      </w:r>
      <w:proofErr w:type="spellStart"/>
      <w:r>
        <w:rPr>
          <w:rStyle w:val="HTMLCode"/>
          <w:color w:val="222222"/>
          <w:sz w:val="18"/>
          <w:szCs w:val="18"/>
        </w:rPr>
        <w:t>ActionForm</w:t>
      </w:r>
      <w:proofErr w:type="spellEnd"/>
      <w:r>
        <w:rPr>
          <w:rStyle w:val="apple-converted-space"/>
          <w:rFonts w:ascii="Trebuchet MS" w:hAnsi="Trebuchet MS"/>
          <w:color w:val="414141"/>
          <w:sz w:val="20"/>
          <w:szCs w:val="20"/>
        </w:rPr>
        <w:t> </w:t>
      </w:r>
      <w:r>
        <w:rPr>
          <w:rFonts w:ascii="Trebuchet MS" w:hAnsi="Trebuchet MS"/>
          <w:color w:val="414141"/>
          <w:sz w:val="20"/>
          <w:szCs w:val="20"/>
        </w:rPr>
        <w:t>invoked by the</w:t>
      </w:r>
      <w:r>
        <w:rPr>
          <w:rStyle w:val="apple-converted-space"/>
          <w:rFonts w:ascii="Trebuchet MS" w:hAnsi="Trebuchet MS"/>
          <w:color w:val="414141"/>
          <w:sz w:val="20"/>
          <w:szCs w:val="20"/>
        </w:rPr>
        <w:t> </w:t>
      </w:r>
      <w:proofErr w:type="spellStart"/>
      <w:r>
        <w:rPr>
          <w:rStyle w:val="HTMLCode"/>
          <w:color w:val="222222"/>
          <w:sz w:val="18"/>
          <w:szCs w:val="18"/>
        </w:rPr>
        <w:t>RequestProcessor</w:t>
      </w:r>
      <w:proofErr w:type="spellEnd"/>
      <w:r>
        <w:rPr>
          <w:rStyle w:val="apple-converted-space"/>
          <w:rFonts w:ascii="Trebuchet MS" w:hAnsi="Trebuchet MS"/>
          <w:color w:val="414141"/>
          <w:sz w:val="20"/>
          <w:szCs w:val="20"/>
        </w:rPr>
        <w:t> </w:t>
      </w:r>
      <w:r>
        <w:rPr>
          <w:rFonts w:ascii="Trebuchet MS" w:hAnsi="Trebuchet MS"/>
          <w:color w:val="414141"/>
          <w:sz w:val="20"/>
          <w:szCs w:val="20"/>
        </w:rPr>
        <w:t>is as follows:</w:t>
      </w:r>
    </w:p>
    <w:p w:rsidR="00B771C3" w:rsidRDefault="00B771C3" w:rsidP="00B771C3">
      <w:pPr>
        <w:numPr>
          <w:ilvl w:val="0"/>
          <w:numId w:val="31"/>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Retrieve or Create Form Bean associated with</w:t>
      </w:r>
      <w:r>
        <w:rPr>
          <w:rStyle w:val="apple-converted-space"/>
          <w:rFonts w:ascii="Trebuchet MS" w:hAnsi="Trebuchet MS"/>
          <w:color w:val="414141"/>
          <w:sz w:val="20"/>
          <w:szCs w:val="20"/>
        </w:rPr>
        <w:t> </w:t>
      </w:r>
      <w:r>
        <w:rPr>
          <w:rStyle w:val="HTMLCode"/>
          <w:rFonts w:eastAsiaTheme="minorHAnsi"/>
          <w:color w:val="222222"/>
          <w:sz w:val="18"/>
          <w:szCs w:val="18"/>
        </w:rPr>
        <w:t>Action</w:t>
      </w:r>
    </w:p>
    <w:p w:rsidR="00B771C3" w:rsidRDefault="00B771C3" w:rsidP="00B771C3">
      <w:pPr>
        <w:numPr>
          <w:ilvl w:val="0"/>
          <w:numId w:val="31"/>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 xml:space="preserve">"Store" </w:t>
      </w:r>
      <w:proofErr w:type="spellStart"/>
      <w:r>
        <w:rPr>
          <w:rFonts w:ascii="Trebuchet MS" w:hAnsi="Trebuchet MS"/>
          <w:color w:val="414141"/>
          <w:sz w:val="20"/>
          <w:szCs w:val="20"/>
        </w:rPr>
        <w:t>FormBean</w:t>
      </w:r>
      <w:proofErr w:type="spellEnd"/>
      <w:r>
        <w:rPr>
          <w:rFonts w:ascii="Trebuchet MS" w:hAnsi="Trebuchet MS"/>
          <w:color w:val="414141"/>
          <w:sz w:val="20"/>
          <w:szCs w:val="20"/>
        </w:rPr>
        <w:t xml:space="preserve"> in appropriate scope (</w:t>
      </w:r>
      <w:r>
        <w:rPr>
          <w:rStyle w:val="HTMLCode"/>
          <w:rFonts w:eastAsiaTheme="minorHAnsi"/>
          <w:color w:val="222222"/>
          <w:sz w:val="18"/>
          <w:szCs w:val="18"/>
        </w:rPr>
        <w:t>request</w:t>
      </w:r>
      <w:r>
        <w:rPr>
          <w:rStyle w:val="apple-converted-space"/>
          <w:rFonts w:ascii="Trebuchet MS" w:hAnsi="Trebuchet MS"/>
          <w:color w:val="414141"/>
          <w:sz w:val="20"/>
          <w:szCs w:val="20"/>
        </w:rPr>
        <w:t> </w:t>
      </w:r>
      <w:r>
        <w:rPr>
          <w:rFonts w:ascii="Trebuchet MS" w:hAnsi="Trebuchet MS"/>
          <w:color w:val="414141"/>
          <w:sz w:val="20"/>
          <w:szCs w:val="20"/>
        </w:rPr>
        <w:t>or</w:t>
      </w:r>
      <w:r>
        <w:rPr>
          <w:rStyle w:val="apple-converted-space"/>
          <w:rFonts w:ascii="Trebuchet MS" w:hAnsi="Trebuchet MS"/>
          <w:color w:val="414141"/>
          <w:sz w:val="20"/>
          <w:szCs w:val="20"/>
        </w:rPr>
        <w:t> </w:t>
      </w:r>
      <w:r>
        <w:rPr>
          <w:rStyle w:val="HTMLCode"/>
          <w:rFonts w:eastAsiaTheme="minorHAnsi"/>
          <w:color w:val="222222"/>
          <w:sz w:val="18"/>
          <w:szCs w:val="18"/>
        </w:rPr>
        <w:t>session</w:t>
      </w:r>
      <w:r>
        <w:rPr>
          <w:rFonts w:ascii="Trebuchet MS" w:hAnsi="Trebuchet MS"/>
          <w:color w:val="414141"/>
          <w:sz w:val="20"/>
          <w:szCs w:val="20"/>
        </w:rPr>
        <w:t>)</w:t>
      </w:r>
    </w:p>
    <w:p w:rsidR="00B771C3" w:rsidRDefault="00B771C3" w:rsidP="00B771C3">
      <w:pPr>
        <w:numPr>
          <w:ilvl w:val="0"/>
          <w:numId w:val="3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 xml:space="preserve">Reset the properties of the </w:t>
      </w:r>
      <w:proofErr w:type="spellStart"/>
      <w:r>
        <w:rPr>
          <w:rFonts w:ascii="Trebuchet MS" w:hAnsi="Trebuchet MS"/>
          <w:color w:val="414141"/>
          <w:sz w:val="20"/>
          <w:szCs w:val="20"/>
        </w:rPr>
        <w:t>FormBean</w:t>
      </w:r>
      <w:proofErr w:type="spellEnd"/>
    </w:p>
    <w:p w:rsidR="00B771C3" w:rsidRDefault="00B771C3" w:rsidP="00B771C3">
      <w:pPr>
        <w:numPr>
          <w:ilvl w:val="0"/>
          <w:numId w:val="3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 xml:space="preserve">Populate the properties of the </w:t>
      </w:r>
      <w:proofErr w:type="spellStart"/>
      <w:r>
        <w:rPr>
          <w:rFonts w:ascii="Trebuchet MS" w:hAnsi="Trebuchet MS"/>
          <w:color w:val="414141"/>
          <w:sz w:val="20"/>
          <w:szCs w:val="20"/>
        </w:rPr>
        <w:t>FormBean</w:t>
      </w:r>
      <w:proofErr w:type="spellEnd"/>
    </w:p>
    <w:p w:rsidR="00B771C3" w:rsidRDefault="00B771C3" w:rsidP="00B771C3">
      <w:pPr>
        <w:numPr>
          <w:ilvl w:val="0"/>
          <w:numId w:val="31"/>
        </w:numPr>
        <w:spacing w:before="100" w:beforeAutospacing="1" w:after="100" w:afterAutospacing="1" w:line="240" w:lineRule="auto"/>
        <w:rPr>
          <w:rFonts w:ascii="Trebuchet MS" w:hAnsi="Trebuchet MS"/>
          <w:color w:val="414141"/>
          <w:sz w:val="20"/>
          <w:szCs w:val="20"/>
        </w:rPr>
      </w:pPr>
      <w:r>
        <w:rPr>
          <w:rFonts w:ascii="Trebuchet MS" w:hAnsi="Trebuchet MS"/>
          <w:color w:val="414141"/>
          <w:sz w:val="20"/>
          <w:szCs w:val="20"/>
        </w:rPr>
        <w:t xml:space="preserve">Validate the properties of the </w:t>
      </w:r>
      <w:proofErr w:type="spellStart"/>
      <w:r>
        <w:rPr>
          <w:rFonts w:ascii="Trebuchet MS" w:hAnsi="Trebuchet MS"/>
          <w:color w:val="414141"/>
          <w:sz w:val="20"/>
          <w:szCs w:val="20"/>
        </w:rPr>
        <w:t>FormBean</w:t>
      </w:r>
      <w:proofErr w:type="spellEnd"/>
    </w:p>
    <w:p w:rsidR="00B771C3" w:rsidRDefault="00B771C3" w:rsidP="00B771C3">
      <w:pPr>
        <w:numPr>
          <w:ilvl w:val="0"/>
          <w:numId w:val="31"/>
        </w:numPr>
        <w:spacing w:beforeAutospacing="1" w:after="0" w:afterAutospacing="1" w:line="240" w:lineRule="auto"/>
        <w:rPr>
          <w:rFonts w:ascii="Trebuchet MS" w:hAnsi="Trebuchet MS"/>
          <w:color w:val="414141"/>
          <w:sz w:val="20"/>
          <w:szCs w:val="20"/>
        </w:rPr>
      </w:pPr>
      <w:r>
        <w:rPr>
          <w:rFonts w:ascii="Trebuchet MS" w:hAnsi="Trebuchet MS"/>
          <w:color w:val="414141"/>
          <w:sz w:val="20"/>
          <w:szCs w:val="20"/>
        </w:rPr>
        <w:t xml:space="preserve">Pass </w:t>
      </w:r>
      <w:proofErr w:type="spellStart"/>
      <w:r>
        <w:rPr>
          <w:rFonts w:ascii="Trebuchet MS" w:hAnsi="Trebuchet MS"/>
          <w:color w:val="414141"/>
          <w:sz w:val="20"/>
          <w:szCs w:val="20"/>
        </w:rPr>
        <w:t>FormBean</w:t>
      </w:r>
      <w:proofErr w:type="spellEnd"/>
      <w:r>
        <w:rPr>
          <w:rFonts w:ascii="Trebuchet MS" w:hAnsi="Trebuchet MS"/>
          <w:color w:val="414141"/>
          <w:sz w:val="20"/>
          <w:szCs w:val="20"/>
        </w:rPr>
        <w:t xml:space="preserve"> to</w:t>
      </w:r>
      <w:r>
        <w:rPr>
          <w:rStyle w:val="apple-converted-space"/>
          <w:rFonts w:ascii="Trebuchet MS" w:hAnsi="Trebuchet MS"/>
          <w:color w:val="414141"/>
          <w:sz w:val="20"/>
          <w:szCs w:val="20"/>
        </w:rPr>
        <w:t> </w:t>
      </w:r>
      <w:r>
        <w:rPr>
          <w:rStyle w:val="HTMLCode"/>
          <w:rFonts w:eastAsiaTheme="minorHAnsi"/>
          <w:color w:val="222222"/>
          <w:sz w:val="18"/>
          <w:szCs w:val="18"/>
        </w:rPr>
        <w:t>Action</w:t>
      </w:r>
    </w:p>
    <w:p w:rsidR="00497ED5" w:rsidRDefault="00497ED5" w:rsidP="00CB3A31">
      <w:pPr>
        <w:rPr>
          <w:rFonts w:ascii="Trebuchet MS" w:hAnsi="Trebuchet MS"/>
          <w:color w:val="000000"/>
        </w:rPr>
      </w:pPr>
    </w:p>
    <w:sectPr w:rsidR="0049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5C6C"/>
    <w:multiLevelType w:val="multilevel"/>
    <w:tmpl w:val="AF1EC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85B9A"/>
    <w:multiLevelType w:val="multilevel"/>
    <w:tmpl w:val="D72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BF5D01"/>
    <w:multiLevelType w:val="multilevel"/>
    <w:tmpl w:val="6C5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3F1FA3"/>
    <w:multiLevelType w:val="multilevel"/>
    <w:tmpl w:val="E4FC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842C3"/>
    <w:multiLevelType w:val="multilevel"/>
    <w:tmpl w:val="DDC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B3BEA"/>
    <w:multiLevelType w:val="multilevel"/>
    <w:tmpl w:val="A3B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F7D2C8D"/>
    <w:multiLevelType w:val="multilevel"/>
    <w:tmpl w:val="A00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649E6"/>
    <w:multiLevelType w:val="multilevel"/>
    <w:tmpl w:val="7E4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2C3F2C"/>
    <w:multiLevelType w:val="multilevel"/>
    <w:tmpl w:val="5534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EF1F2C"/>
    <w:multiLevelType w:val="multilevel"/>
    <w:tmpl w:val="255C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C43F0F"/>
    <w:multiLevelType w:val="multilevel"/>
    <w:tmpl w:val="E1E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C44B2C"/>
    <w:multiLevelType w:val="multilevel"/>
    <w:tmpl w:val="2AD0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441352"/>
    <w:multiLevelType w:val="multilevel"/>
    <w:tmpl w:val="AA34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3F3020"/>
    <w:multiLevelType w:val="multilevel"/>
    <w:tmpl w:val="11D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8705E"/>
    <w:multiLevelType w:val="multilevel"/>
    <w:tmpl w:val="14A8B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3D62EFA"/>
    <w:multiLevelType w:val="multilevel"/>
    <w:tmpl w:val="DEC0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C9262F"/>
    <w:multiLevelType w:val="multilevel"/>
    <w:tmpl w:val="0900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580023"/>
    <w:multiLevelType w:val="multilevel"/>
    <w:tmpl w:val="C882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843B8F"/>
    <w:multiLevelType w:val="multilevel"/>
    <w:tmpl w:val="3E98C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2E9022C"/>
    <w:multiLevelType w:val="multilevel"/>
    <w:tmpl w:val="F7F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B75BA2"/>
    <w:multiLevelType w:val="multilevel"/>
    <w:tmpl w:val="256C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B214DD"/>
    <w:multiLevelType w:val="multilevel"/>
    <w:tmpl w:val="5054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C14FC3"/>
    <w:multiLevelType w:val="multilevel"/>
    <w:tmpl w:val="5BAEA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67F669E"/>
    <w:multiLevelType w:val="multilevel"/>
    <w:tmpl w:val="F1B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8A7EE2"/>
    <w:multiLevelType w:val="multilevel"/>
    <w:tmpl w:val="F3CA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CC1924"/>
    <w:multiLevelType w:val="multilevel"/>
    <w:tmpl w:val="623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012BC8"/>
    <w:multiLevelType w:val="multilevel"/>
    <w:tmpl w:val="AEA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D93B10"/>
    <w:multiLevelType w:val="multilevel"/>
    <w:tmpl w:val="0E00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7A7271"/>
    <w:multiLevelType w:val="multilevel"/>
    <w:tmpl w:val="5BB6D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6C58F0"/>
    <w:multiLevelType w:val="multilevel"/>
    <w:tmpl w:val="81CE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F566559"/>
    <w:multiLevelType w:val="multilevel"/>
    <w:tmpl w:val="A6A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6"/>
  </w:num>
  <w:num w:numId="4">
    <w:abstractNumId w:val="22"/>
  </w:num>
  <w:num w:numId="5">
    <w:abstractNumId w:val="14"/>
  </w:num>
  <w:num w:numId="6">
    <w:abstractNumId w:val="3"/>
  </w:num>
  <w:num w:numId="7">
    <w:abstractNumId w:val="24"/>
  </w:num>
  <w:num w:numId="8">
    <w:abstractNumId w:val="2"/>
  </w:num>
  <w:num w:numId="9">
    <w:abstractNumId w:val="26"/>
  </w:num>
  <w:num w:numId="10">
    <w:abstractNumId w:val="11"/>
  </w:num>
  <w:num w:numId="11">
    <w:abstractNumId w:val="12"/>
  </w:num>
  <w:num w:numId="12">
    <w:abstractNumId w:val="29"/>
  </w:num>
  <w:num w:numId="13">
    <w:abstractNumId w:val="15"/>
  </w:num>
  <w:num w:numId="14">
    <w:abstractNumId w:val="19"/>
  </w:num>
  <w:num w:numId="15">
    <w:abstractNumId w:val="1"/>
  </w:num>
  <w:num w:numId="16">
    <w:abstractNumId w:val="20"/>
  </w:num>
  <w:num w:numId="17">
    <w:abstractNumId w:val="7"/>
  </w:num>
  <w:num w:numId="18">
    <w:abstractNumId w:val="10"/>
  </w:num>
  <w:num w:numId="19">
    <w:abstractNumId w:val="13"/>
  </w:num>
  <w:num w:numId="20">
    <w:abstractNumId w:val="23"/>
  </w:num>
  <w:num w:numId="21">
    <w:abstractNumId w:val="21"/>
  </w:num>
  <w:num w:numId="22">
    <w:abstractNumId w:val="8"/>
  </w:num>
  <w:num w:numId="23">
    <w:abstractNumId w:val="6"/>
  </w:num>
  <w:num w:numId="24">
    <w:abstractNumId w:val="9"/>
  </w:num>
  <w:num w:numId="25">
    <w:abstractNumId w:val="4"/>
  </w:num>
  <w:num w:numId="26">
    <w:abstractNumId w:val="17"/>
  </w:num>
  <w:num w:numId="27">
    <w:abstractNumId w:val="0"/>
  </w:num>
  <w:num w:numId="28">
    <w:abstractNumId w:val="30"/>
  </w:num>
  <w:num w:numId="29">
    <w:abstractNumId w:val="27"/>
  </w:num>
  <w:num w:numId="30">
    <w:abstractNumId w:val="2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235"/>
    <w:rsid w:val="00023235"/>
    <w:rsid w:val="001D5FDB"/>
    <w:rsid w:val="00497ED5"/>
    <w:rsid w:val="005377F5"/>
    <w:rsid w:val="00821D92"/>
    <w:rsid w:val="00B771C3"/>
    <w:rsid w:val="00BB715F"/>
    <w:rsid w:val="00CB3A31"/>
    <w:rsid w:val="00E32E26"/>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E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5F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F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5F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FDB"/>
    <w:rPr>
      <w:color w:val="0000FF"/>
      <w:u w:val="single"/>
    </w:rPr>
  </w:style>
  <w:style w:type="character" w:customStyle="1" w:styleId="apple-converted-space">
    <w:name w:val="apple-converted-space"/>
    <w:basedOn w:val="DefaultParagraphFont"/>
    <w:rsid w:val="001D5FDB"/>
  </w:style>
  <w:style w:type="character" w:styleId="Strong">
    <w:name w:val="Strong"/>
    <w:basedOn w:val="DefaultParagraphFont"/>
    <w:uiPriority w:val="22"/>
    <w:qFormat/>
    <w:rsid w:val="00E32E26"/>
    <w:rPr>
      <w:b/>
      <w:bCs/>
    </w:rPr>
  </w:style>
  <w:style w:type="character" w:styleId="FollowedHyperlink">
    <w:name w:val="FollowedHyperlink"/>
    <w:basedOn w:val="DefaultParagraphFont"/>
    <w:uiPriority w:val="99"/>
    <w:semiHidden/>
    <w:unhideWhenUsed/>
    <w:rsid w:val="00E32E26"/>
    <w:rPr>
      <w:color w:val="800080"/>
      <w:u w:val="single"/>
    </w:rPr>
  </w:style>
  <w:style w:type="character" w:customStyle="1" w:styleId="image-overlay">
    <w:name w:val="image-overlay"/>
    <w:basedOn w:val="DefaultParagraphFont"/>
    <w:rsid w:val="00E32E26"/>
  </w:style>
  <w:style w:type="character" w:customStyle="1" w:styleId="image-overlay-inside">
    <w:name w:val="image-overlay-inside"/>
    <w:basedOn w:val="DefaultParagraphFont"/>
    <w:rsid w:val="00E32E26"/>
  </w:style>
  <w:style w:type="character" w:styleId="HTMLCode">
    <w:name w:val="HTML Code"/>
    <w:basedOn w:val="DefaultParagraphFont"/>
    <w:uiPriority w:val="99"/>
    <w:semiHidden/>
    <w:unhideWhenUsed/>
    <w:rsid w:val="00E32E26"/>
    <w:rPr>
      <w:rFonts w:ascii="Courier New" w:eastAsia="Times New Roman" w:hAnsi="Courier New" w:cs="Courier New"/>
      <w:sz w:val="20"/>
      <w:szCs w:val="20"/>
    </w:rPr>
  </w:style>
  <w:style w:type="character" w:customStyle="1" w:styleId="crayon-r">
    <w:name w:val="crayon-r"/>
    <w:basedOn w:val="DefaultParagraphFont"/>
    <w:rsid w:val="00E32E26"/>
  </w:style>
  <w:style w:type="character" w:customStyle="1" w:styleId="crayon-h">
    <w:name w:val="crayon-h"/>
    <w:basedOn w:val="DefaultParagraphFont"/>
    <w:rsid w:val="00E32E26"/>
  </w:style>
  <w:style w:type="character" w:customStyle="1" w:styleId="crayon-v">
    <w:name w:val="crayon-v"/>
    <w:basedOn w:val="DefaultParagraphFont"/>
    <w:rsid w:val="00E32E26"/>
  </w:style>
  <w:style w:type="character" w:customStyle="1" w:styleId="crayon-sy">
    <w:name w:val="crayon-sy"/>
    <w:basedOn w:val="DefaultParagraphFont"/>
    <w:rsid w:val="00E32E26"/>
  </w:style>
  <w:style w:type="character" w:customStyle="1" w:styleId="crayon-o">
    <w:name w:val="crayon-o"/>
    <w:basedOn w:val="DefaultParagraphFont"/>
    <w:rsid w:val="00E32E26"/>
  </w:style>
  <w:style w:type="character" w:customStyle="1" w:styleId="crayon-m">
    <w:name w:val="crayon-m"/>
    <w:basedOn w:val="DefaultParagraphFont"/>
    <w:rsid w:val="00E32E26"/>
  </w:style>
  <w:style w:type="character" w:customStyle="1" w:styleId="crayon-t">
    <w:name w:val="crayon-t"/>
    <w:basedOn w:val="DefaultParagraphFont"/>
    <w:rsid w:val="00E32E26"/>
  </w:style>
  <w:style w:type="character" w:customStyle="1" w:styleId="crayon-e">
    <w:name w:val="crayon-e"/>
    <w:basedOn w:val="DefaultParagraphFont"/>
    <w:rsid w:val="00E32E26"/>
  </w:style>
  <w:style w:type="character" w:customStyle="1" w:styleId="crayon-st">
    <w:name w:val="crayon-st"/>
    <w:basedOn w:val="DefaultParagraphFont"/>
    <w:rsid w:val="00E32E26"/>
  </w:style>
  <w:style w:type="character" w:customStyle="1" w:styleId="crayon-c">
    <w:name w:val="crayon-c"/>
    <w:basedOn w:val="DefaultParagraphFont"/>
    <w:rsid w:val="00E32E26"/>
  </w:style>
  <w:style w:type="character" w:customStyle="1" w:styleId="crayon-s">
    <w:name w:val="crayon-s"/>
    <w:basedOn w:val="DefaultParagraphFont"/>
    <w:rsid w:val="00E32E26"/>
  </w:style>
  <w:style w:type="character" w:customStyle="1" w:styleId="crayon-i">
    <w:name w:val="crayon-i"/>
    <w:basedOn w:val="DefaultParagraphFont"/>
    <w:rsid w:val="00E32E26"/>
  </w:style>
  <w:style w:type="character" w:styleId="Emphasis">
    <w:name w:val="Emphasis"/>
    <w:basedOn w:val="DefaultParagraphFont"/>
    <w:uiPriority w:val="20"/>
    <w:qFormat/>
    <w:rsid w:val="00E32E26"/>
    <w:rPr>
      <w:i/>
      <w:iCs/>
    </w:rPr>
  </w:style>
  <w:style w:type="paragraph" w:styleId="BalloonText">
    <w:name w:val="Balloon Text"/>
    <w:basedOn w:val="Normal"/>
    <w:link w:val="BalloonTextChar"/>
    <w:uiPriority w:val="99"/>
    <w:semiHidden/>
    <w:unhideWhenUsed/>
    <w:rsid w:val="00CB3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A31"/>
    <w:rPr>
      <w:rFonts w:ascii="Tahoma" w:hAnsi="Tahoma" w:cs="Tahoma"/>
      <w:sz w:val="16"/>
      <w:szCs w:val="16"/>
    </w:rPr>
  </w:style>
  <w:style w:type="character" w:customStyle="1" w:styleId="que">
    <w:name w:val="que"/>
    <w:basedOn w:val="DefaultParagraphFont"/>
    <w:rsid w:val="00BB715F"/>
  </w:style>
  <w:style w:type="character" w:customStyle="1" w:styleId="queindex">
    <w:name w:val="queindex"/>
    <w:basedOn w:val="DefaultParagraphFont"/>
    <w:rsid w:val="00BB715F"/>
  </w:style>
  <w:style w:type="paragraph" w:customStyle="1" w:styleId="content">
    <w:name w:val="content"/>
    <w:basedOn w:val="Normal"/>
    <w:rsid w:val="00BB71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1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97ED5"/>
    <w:rPr>
      <w:rFonts w:asciiTheme="majorHAnsi" w:eastAsiaTheme="majorEastAsia" w:hAnsiTheme="majorHAnsi" w:cstheme="majorBidi"/>
      <w:b/>
      <w:bCs/>
      <w:color w:val="4F81BD" w:themeColor="accent1"/>
      <w:sz w:val="26"/>
      <w:szCs w:val="26"/>
    </w:rPr>
  </w:style>
  <w:style w:type="paragraph" w:customStyle="1" w:styleId="secondary">
    <w:name w:val="secondary"/>
    <w:basedOn w:val="Normal"/>
    <w:rsid w:val="00821D9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E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5F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F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5F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FDB"/>
    <w:rPr>
      <w:color w:val="0000FF"/>
      <w:u w:val="single"/>
    </w:rPr>
  </w:style>
  <w:style w:type="character" w:customStyle="1" w:styleId="apple-converted-space">
    <w:name w:val="apple-converted-space"/>
    <w:basedOn w:val="DefaultParagraphFont"/>
    <w:rsid w:val="001D5FDB"/>
  </w:style>
  <w:style w:type="character" w:styleId="Strong">
    <w:name w:val="Strong"/>
    <w:basedOn w:val="DefaultParagraphFont"/>
    <w:uiPriority w:val="22"/>
    <w:qFormat/>
    <w:rsid w:val="00E32E26"/>
    <w:rPr>
      <w:b/>
      <w:bCs/>
    </w:rPr>
  </w:style>
  <w:style w:type="character" w:styleId="FollowedHyperlink">
    <w:name w:val="FollowedHyperlink"/>
    <w:basedOn w:val="DefaultParagraphFont"/>
    <w:uiPriority w:val="99"/>
    <w:semiHidden/>
    <w:unhideWhenUsed/>
    <w:rsid w:val="00E32E26"/>
    <w:rPr>
      <w:color w:val="800080"/>
      <w:u w:val="single"/>
    </w:rPr>
  </w:style>
  <w:style w:type="character" w:customStyle="1" w:styleId="image-overlay">
    <w:name w:val="image-overlay"/>
    <w:basedOn w:val="DefaultParagraphFont"/>
    <w:rsid w:val="00E32E26"/>
  </w:style>
  <w:style w:type="character" w:customStyle="1" w:styleId="image-overlay-inside">
    <w:name w:val="image-overlay-inside"/>
    <w:basedOn w:val="DefaultParagraphFont"/>
    <w:rsid w:val="00E32E26"/>
  </w:style>
  <w:style w:type="character" w:styleId="HTMLCode">
    <w:name w:val="HTML Code"/>
    <w:basedOn w:val="DefaultParagraphFont"/>
    <w:uiPriority w:val="99"/>
    <w:semiHidden/>
    <w:unhideWhenUsed/>
    <w:rsid w:val="00E32E26"/>
    <w:rPr>
      <w:rFonts w:ascii="Courier New" w:eastAsia="Times New Roman" w:hAnsi="Courier New" w:cs="Courier New"/>
      <w:sz w:val="20"/>
      <w:szCs w:val="20"/>
    </w:rPr>
  </w:style>
  <w:style w:type="character" w:customStyle="1" w:styleId="crayon-r">
    <w:name w:val="crayon-r"/>
    <w:basedOn w:val="DefaultParagraphFont"/>
    <w:rsid w:val="00E32E26"/>
  </w:style>
  <w:style w:type="character" w:customStyle="1" w:styleId="crayon-h">
    <w:name w:val="crayon-h"/>
    <w:basedOn w:val="DefaultParagraphFont"/>
    <w:rsid w:val="00E32E26"/>
  </w:style>
  <w:style w:type="character" w:customStyle="1" w:styleId="crayon-v">
    <w:name w:val="crayon-v"/>
    <w:basedOn w:val="DefaultParagraphFont"/>
    <w:rsid w:val="00E32E26"/>
  </w:style>
  <w:style w:type="character" w:customStyle="1" w:styleId="crayon-sy">
    <w:name w:val="crayon-sy"/>
    <w:basedOn w:val="DefaultParagraphFont"/>
    <w:rsid w:val="00E32E26"/>
  </w:style>
  <w:style w:type="character" w:customStyle="1" w:styleId="crayon-o">
    <w:name w:val="crayon-o"/>
    <w:basedOn w:val="DefaultParagraphFont"/>
    <w:rsid w:val="00E32E26"/>
  </w:style>
  <w:style w:type="character" w:customStyle="1" w:styleId="crayon-m">
    <w:name w:val="crayon-m"/>
    <w:basedOn w:val="DefaultParagraphFont"/>
    <w:rsid w:val="00E32E26"/>
  </w:style>
  <w:style w:type="character" w:customStyle="1" w:styleId="crayon-t">
    <w:name w:val="crayon-t"/>
    <w:basedOn w:val="DefaultParagraphFont"/>
    <w:rsid w:val="00E32E26"/>
  </w:style>
  <w:style w:type="character" w:customStyle="1" w:styleId="crayon-e">
    <w:name w:val="crayon-e"/>
    <w:basedOn w:val="DefaultParagraphFont"/>
    <w:rsid w:val="00E32E26"/>
  </w:style>
  <w:style w:type="character" w:customStyle="1" w:styleId="crayon-st">
    <w:name w:val="crayon-st"/>
    <w:basedOn w:val="DefaultParagraphFont"/>
    <w:rsid w:val="00E32E26"/>
  </w:style>
  <w:style w:type="character" w:customStyle="1" w:styleId="crayon-c">
    <w:name w:val="crayon-c"/>
    <w:basedOn w:val="DefaultParagraphFont"/>
    <w:rsid w:val="00E32E26"/>
  </w:style>
  <w:style w:type="character" w:customStyle="1" w:styleId="crayon-s">
    <w:name w:val="crayon-s"/>
    <w:basedOn w:val="DefaultParagraphFont"/>
    <w:rsid w:val="00E32E26"/>
  </w:style>
  <w:style w:type="character" w:customStyle="1" w:styleId="crayon-i">
    <w:name w:val="crayon-i"/>
    <w:basedOn w:val="DefaultParagraphFont"/>
    <w:rsid w:val="00E32E26"/>
  </w:style>
  <w:style w:type="character" w:styleId="Emphasis">
    <w:name w:val="Emphasis"/>
    <w:basedOn w:val="DefaultParagraphFont"/>
    <w:uiPriority w:val="20"/>
    <w:qFormat/>
    <w:rsid w:val="00E32E26"/>
    <w:rPr>
      <w:i/>
      <w:iCs/>
    </w:rPr>
  </w:style>
  <w:style w:type="paragraph" w:styleId="BalloonText">
    <w:name w:val="Balloon Text"/>
    <w:basedOn w:val="Normal"/>
    <w:link w:val="BalloonTextChar"/>
    <w:uiPriority w:val="99"/>
    <w:semiHidden/>
    <w:unhideWhenUsed/>
    <w:rsid w:val="00CB3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A31"/>
    <w:rPr>
      <w:rFonts w:ascii="Tahoma" w:hAnsi="Tahoma" w:cs="Tahoma"/>
      <w:sz w:val="16"/>
      <w:szCs w:val="16"/>
    </w:rPr>
  </w:style>
  <w:style w:type="character" w:customStyle="1" w:styleId="que">
    <w:name w:val="que"/>
    <w:basedOn w:val="DefaultParagraphFont"/>
    <w:rsid w:val="00BB715F"/>
  </w:style>
  <w:style w:type="character" w:customStyle="1" w:styleId="queindex">
    <w:name w:val="queindex"/>
    <w:basedOn w:val="DefaultParagraphFont"/>
    <w:rsid w:val="00BB715F"/>
  </w:style>
  <w:style w:type="paragraph" w:customStyle="1" w:styleId="content">
    <w:name w:val="content"/>
    <w:basedOn w:val="Normal"/>
    <w:rsid w:val="00BB71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1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97ED5"/>
    <w:rPr>
      <w:rFonts w:asciiTheme="majorHAnsi" w:eastAsiaTheme="majorEastAsia" w:hAnsiTheme="majorHAnsi" w:cstheme="majorBidi"/>
      <w:b/>
      <w:bCs/>
      <w:color w:val="4F81BD" w:themeColor="accent1"/>
      <w:sz w:val="26"/>
      <w:szCs w:val="26"/>
    </w:rPr>
  </w:style>
  <w:style w:type="paragraph" w:customStyle="1" w:styleId="secondary">
    <w:name w:val="secondary"/>
    <w:basedOn w:val="Normal"/>
    <w:rsid w:val="00821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7167">
      <w:bodyDiv w:val="1"/>
      <w:marLeft w:val="0"/>
      <w:marRight w:val="0"/>
      <w:marTop w:val="0"/>
      <w:marBottom w:val="0"/>
      <w:divBdr>
        <w:top w:val="none" w:sz="0" w:space="0" w:color="auto"/>
        <w:left w:val="none" w:sz="0" w:space="0" w:color="auto"/>
        <w:bottom w:val="none" w:sz="0" w:space="0" w:color="auto"/>
        <w:right w:val="none" w:sz="0" w:space="0" w:color="auto"/>
      </w:divBdr>
    </w:div>
    <w:div w:id="171261003">
      <w:bodyDiv w:val="1"/>
      <w:marLeft w:val="0"/>
      <w:marRight w:val="0"/>
      <w:marTop w:val="0"/>
      <w:marBottom w:val="0"/>
      <w:divBdr>
        <w:top w:val="none" w:sz="0" w:space="0" w:color="auto"/>
        <w:left w:val="none" w:sz="0" w:space="0" w:color="auto"/>
        <w:bottom w:val="none" w:sz="0" w:space="0" w:color="auto"/>
        <w:right w:val="none" w:sz="0" w:space="0" w:color="auto"/>
      </w:divBdr>
      <w:divsChild>
        <w:div w:id="967511090">
          <w:marLeft w:val="0"/>
          <w:marRight w:val="0"/>
          <w:marTop w:val="0"/>
          <w:marBottom w:val="0"/>
          <w:divBdr>
            <w:top w:val="none" w:sz="0" w:space="0" w:color="auto"/>
            <w:left w:val="none" w:sz="0" w:space="0" w:color="auto"/>
            <w:bottom w:val="none" w:sz="0" w:space="0" w:color="auto"/>
            <w:right w:val="none" w:sz="0" w:space="0" w:color="auto"/>
          </w:divBdr>
          <w:divsChild>
            <w:div w:id="153441705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921917302">
      <w:bodyDiv w:val="1"/>
      <w:marLeft w:val="0"/>
      <w:marRight w:val="0"/>
      <w:marTop w:val="0"/>
      <w:marBottom w:val="0"/>
      <w:divBdr>
        <w:top w:val="none" w:sz="0" w:space="0" w:color="auto"/>
        <w:left w:val="none" w:sz="0" w:space="0" w:color="auto"/>
        <w:bottom w:val="none" w:sz="0" w:space="0" w:color="auto"/>
        <w:right w:val="none" w:sz="0" w:space="0" w:color="auto"/>
      </w:divBdr>
      <w:divsChild>
        <w:div w:id="301738115">
          <w:marLeft w:val="0"/>
          <w:marRight w:val="0"/>
          <w:marTop w:val="0"/>
          <w:marBottom w:val="0"/>
          <w:divBdr>
            <w:top w:val="none" w:sz="0" w:space="0" w:color="auto"/>
            <w:left w:val="none" w:sz="0" w:space="0" w:color="auto"/>
            <w:bottom w:val="none" w:sz="0" w:space="0" w:color="auto"/>
            <w:right w:val="none" w:sz="0" w:space="0" w:color="auto"/>
          </w:divBdr>
          <w:divsChild>
            <w:div w:id="31584647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471627823">
      <w:bodyDiv w:val="1"/>
      <w:marLeft w:val="0"/>
      <w:marRight w:val="0"/>
      <w:marTop w:val="0"/>
      <w:marBottom w:val="0"/>
      <w:divBdr>
        <w:top w:val="none" w:sz="0" w:space="0" w:color="auto"/>
        <w:left w:val="none" w:sz="0" w:space="0" w:color="auto"/>
        <w:bottom w:val="none" w:sz="0" w:space="0" w:color="auto"/>
        <w:right w:val="none" w:sz="0" w:space="0" w:color="auto"/>
      </w:divBdr>
    </w:div>
    <w:div w:id="1506555275">
      <w:bodyDiv w:val="1"/>
      <w:marLeft w:val="0"/>
      <w:marRight w:val="0"/>
      <w:marTop w:val="0"/>
      <w:marBottom w:val="0"/>
      <w:divBdr>
        <w:top w:val="none" w:sz="0" w:space="0" w:color="auto"/>
        <w:left w:val="none" w:sz="0" w:space="0" w:color="auto"/>
        <w:bottom w:val="none" w:sz="0" w:space="0" w:color="auto"/>
        <w:right w:val="none" w:sz="0" w:space="0" w:color="auto"/>
      </w:divBdr>
      <w:divsChild>
        <w:div w:id="382994565">
          <w:marLeft w:val="0"/>
          <w:marRight w:val="0"/>
          <w:marTop w:val="180"/>
          <w:marBottom w:val="180"/>
          <w:divBdr>
            <w:top w:val="none" w:sz="0" w:space="0" w:color="auto"/>
            <w:left w:val="none" w:sz="0" w:space="0" w:color="auto"/>
            <w:bottom w:val="none" w:sz="0" w:space="0" w:color="auto"/>
            <w:right w:val="none" w:sz="0" w:space="0" w:color="auto"/>
          </w:divBdr>
        </w:div>
        <w:div w:id="475687321">
          <w:marLeft w:val="0"/>
          <w:marRight w:val="0"/>
          <w:marTop w:val="180"/>
          <w:marBottom w:val="180"/>
          <w:divBdr>
            <w:top w:val="none" w:sz="0" w:space="0" w:color="auto"/>
            <w:left w:val="none" w:sz="0" w:space="0" w:color="auto"/>
            <w:bottom w:val="none" w:sz="0" w:space="0" w:color="auto"/>
            <w:right w:val="none" w:sz="0" w:space="0" w:color="auto"/>
          </w:divBdr>
        </w:div>
        <w:div w:id="2123528795">
          <w:marLeft w:val="0"/>
          <w:marRight w:val="0"/>
          <w:marTop w:val="180"/>
          <w:marBottom w:val="180"/>
          <w:divBdr>
            <w:top w:val="none" w:sz="0" w:space="0" w:color="auto"/>
            <w:left w:val="none" w:sz="0" w:space="0" w:color="auto"/>
            <w:bottom w:val="none" w:sz="0" w:space="0" w:color="auto"/>
            <w:right w:val="none" w:sz="0" w:space="0" w:color="auto"/>
          </w:divBdr>
        </w:div>
        <w:div w:id="1703936036">
          <w:marLeft w:val="0"/>
          <w:marRight w:val="0"/>
          <w:marTop w:val="180"/>
          <w:marBottom w:val="180"/>
          <w:divBdr>
            <w:top w:val="none" w:sz="0" w:space="0" w:color="auto"/>
            <w:left w:val="none" w:sz="0" w:space="0" w:color="auto"/>
            <w:bottom w:val="none" w:sz="0" w:space="0" w:color="auto"/>
            <w:right w:val="none" w:sz="0" w:space="0" w:color="auto"/>
          </w:divBdr>
        </w:div>
        <w:div w:id="1844280848">
          <w:marLeft w:val="0"/>
          <w:marRight w:val="0"/>
          <w:marTop w:val="180"/>
          <w:marBottom w:val="180"/>
          <w:divBdr>
            <w:top w:val="none" w:sz="0" w:space="0" w:color="auto"/>
            <w:left w:val="none" w:sz="0" w:space="0" w:color="auto"/>
            <w:bottom w:val="none" w:sz="0" w:space="0" w:color="auto"/>
            <w:right w:val="none" w:sz="0" w:space="0" w:color="auto"/>
          </w:divBdr>
        </w:div>
        <w:div w:id="2029331499">
          <w:marLeft w:val="0"/>
          <w:marRight w:val="0"/>
          <w:marTop w:val="180"/>
          <w:marBottom w:val="180"/>
          <w:divBdr>
            <w:top w:val="none" w:sz="0" w:space="0" w:color="auto"/>
            <w:left w:val="none" w:sz="0" w:space="0" w:color="auto"/>
            <w:bottom w:val="none" w:sz="0" w:space="0" w:color="auto"/>
            <w:right w:val="none" w:sz="0" w:space="0" w:color="auto"/>
          </w:divBdr>
        </w:div>
        <w:div w:id="835193657">
          <w:marLeft w:val="0"/>
          <w:marRight w:val="0"/>
          <w:marTop w:val="180"/>
          <w:marBottom w:val="180"/>
          <w:divBdr>
            <w:top w:val="none" w:sz="0" w:space="0" w:color="auto"/>
            <w:left w:val="none" w:sz="0" w:space="0" w:color="auto"/>
            <w:bottom w:val="none" w:sz="0" w:space="0" w:color="auto"/>
            <w:right w:val="none" w:sz="0" w:space="0" w:color="auto"/>
          </w:divBdr>
        </w:div>
        <w:div w:id="402680715">
          <w:marLeft w:val="0"/>
          <w:marRight w:val="0"/>
          <w:marTop w:val="180"/>
          <w:marBottom w:val="180"/>
          <w:divBdr>
            <w:top w:val="none" w:sz="0" w:space="0" w:color="auto"/>
            <w:left w:val="none" w:sz="0" w:space="0" w:color="auto"/>
            <w:bottom w:val="none" w:sz="0" w:space="0" w:color="auto"/>
            <w:right w:val="none" w:sz="0" w:space="0" w:color="auto"/>
          </w:divBdr>
        </w:div>
        <w:div w:id="1811366204">
          <w:marLeft w:val="0"/>
          <w:marRight w:val="0"/>
          <w:marTop w:val="180"/>
          <w:marBottom w:val="180"/>
          <w:divBdr>
            <w:top w:val="none" w:sz="0" w:space="0" w:color="auto"/>
            <w:left w:val="none" w:sz="0" w:space="0" w:color="auto"/>
            <w:bottom w:val="none" w:sz="0" w:space="0" w:color="auto"/>
            <w:right w:val="none" w:sz="0" w:space="0" w:color="auto"/>
          </w:divBdr>
        </w:div>
        <w:div w:id="792332974">
          <w:marLeft w:val="0"/>
          <w:marRight w:val="0"/>
          <w:marTop w:val="180"/>
          <w:marBottom w:val="180"/>
          <w:divBdr>
            <w:top w:val="none" w:sz="0" w:space="0" w:color="auto"/>
            <w:left w:val="none" w:sz="0" w:space="0" w:color="auto"/>
            <w:bottom w:val="none" w:sz="0" w:space="0" w:color="auto"/>
            <w:right w:val="none" w:sz="0" w:space="0" w:color="auto"/>
          </w:divBdr>
        </w:div>
        <w:div w:id="1221943516">
          <w:marLeft w:val="0"/>
          <w:marRight w:val="0"/>
          <w:marTop w:val="180"/>
          <w:marBottom w:val="180"/>
          <w:divBdr>
            <w:top w:val="none" w:sz="0" w:space="0" w:color="auto"/>
            <w:left w:val="none" w:sz="0" w:space="0" w:color="auto"/>
            <w:bottom w:val="none" w:sz="0" w:space="0" w:color="auto"/>
            <w:right w:val="none" w:sz="0" w:space="0" w:color="auto"/>
          </w:divBdr>
        </w:div>
        <w:div w:id="220364492">
          <w:marLeft w:val="0"/>
          <w:marRight w:val="0"/>
          <w:marTop w:val="180"/>
          <w:marBottom w:val="180"/>
          <w:divBdr>
            <w:top w:val="none" w:sz="0" w:space="0" w:color="auto"/>
            <w:left w:val="none" w:sz="0" w:space="0" w:color="auto"/>
            <w:bottom w:val="none" w:sz="0" w:space="0" w:color="auto"/>
            <w:right w:val="none" w:sz="0" w:space="0" w:color="auto"/>
          </w:divBdr>
        </w:div>
        <w:div w:id="1995797387">
          <w:marLeft w:val="0"/>
          <w:marRight w:val="0"/>
          <w:marTop w:val="180"/>
          <w:marBottom w:val="180"/>
          <w:divBdr>
            <w:top w:val="none" w:sz="0" w:space="0" w:color="auto"/>
            <w:left w:val="none" w:sz="0" w:space="0" w:color="auto"/>
            <w:bottom w:val="none" w:sz="0" w:space="0" w:color="auto"/>
            <w:right w:val="none" w:sz="0" w:space="0" w:color="auto"/>
          </w:divBdr>
        </w:div>
      </w:divsChild>
    </w:div>
    <w:div w:id="1722097256">
      <w:bodyDiv w:val="1"/>
      <w:marLeft w:val="0"/>
      <w:marRight w:val="0"/>
      <w:marTop w:val="0"/>
      <w:marBottom w:val="0"/>
      <w:divBdr>
        <w:top w:val="none" w:sz="0" w:space="0" w:color="auto"/>
        <w:left w:val="none" w:sz="0" w:space="0" w:color="auto"/>
        <w:bottom w:val="none" w:sz="0" w:space="0" w:color="auto"/>
        <w:right w:val="none" w:sz="0" w:space="0" w:color="auto"/>
      </w:divBdr>
      <w:divsChild>
        <w:div w:id="1169056303">
          <w:marLeft w:val="0"/>
          <w:marRight w:val="0"/>
          <w:marTop w:val="0"/>
          <w:marBottom w:val="0"/>
          <w:divBdr>
            <w:top w:val="none" w:sz="0" w:space="0" w:color="auto"/>
            <w:left w:val="none" w:sz="0" w:space="0" w:color="auto"/>
            <w:bottom w:val="none" w:sz="0" w:space="0" w:color="auto"/>
            <w:right w:val="none" w:sz="0" w:space="0" w:color="auto"/>
          </w:divBdr>
          <w:divsChild>
            <w:div w:id="66409563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814366030">
      <w:bodyDiv w:val="1"/>
      <w:marLeft w:val="0"/>
      <w:marRight w:val="0"/>
      <w:marTop w:val="0"/>
      <w:marBottom w:val="0"/>
      <w:divBdr>
        <w:top w:val="none" w:sz="0" w:space="0" w:color="auto"/>
        <w:left w:val="none" w:sz="0" w:space="0" w:color="auto"/>
        <w:bottom w:val="none" w:sz="0" w:space="0" w:color="auto"/>
        <w:right w:val="none" w:sz="0" w:space="0" w:color="auto"/>
      </w:divBdr>
      <w:divsChild>
        <w:div w:id="673531919">
          <w:marLeft w:val="0"/>
          <w:marRight w:val="0"/>
          <w:marTop w:val="0"/>
          <w:marBottom w:val="0"/>
          <w:divBdr>
            <w:top w:val="none" w:sz="0" w:space="0" w:color="auto"/>
            <w:left w:val="none" w:sz="0" w:space="0" w:color="auto"/>
            <w:bottom w:val="none" w:sz="0" w:space="0" w:color="auto"/>
            <w:right w:val="none" w:sz="0" w:space="0" w:color="auto"/>
          </w:divBdr>
        </w:div>
        <w:div w:id="313611856">
          <w:marLeft w:val="0"/>
          <w:marRight w:val="0"/>
          <w:marTop w:val="0"/>
          <w:marBottom w:val="0"/>
          <w:divBdr>
            <w:top w:val="none" w:sz="0" w:space="0" w:color="auto"/>
            <w:left w:val="none" w:sz="0" w:space="0" w:color="auto"/>
            <w:bottom w:val="none" w:sz="0" w:space="0" w:color="auto"/>
            <w:right w:val="none" w:sz="0" w:space="0" w:color="auto"/>
          </w:divBdr>
        </w:div>
        <w:div w:id="1721049998">
          <w:marLeft w:val="0"/>
          <w:marRight w:val="0"/>
          <w:marTop w:val="0"/>
          <w:marBottom w:val="0"/>
          <w:divBdr>
            <w:top w:val="none" w:sz="0" w:space="0" w:color="auto"/>
            <w:left w:val="none" w:sz="0" w:space="0" w:color="auto"/>
            <w:bottom w:val="none" w:sz="0" w:space="0" w:color="auto"/>
            <w:right w:val="none" w:sz="0" w:space="0" w:color="auto"/>
          </w:divBdr>
        </w:div>
        <w:div w:id="327178805">
          <w:marLeft w:val="0"/>
          <w:marRight w:val="0"/>
          <w:marTop w:val="0"/>
          <w:marBottom w:val="0"/>
          <w:divBdr>
            <w:top w:val="none" w:sz="0" w:space="0" w:color="auto"/>
            <w:left w:val="none" w:sz="0" w:space="0" w:color="auto"/>
            <w:bottom w:val="none" w:sz="0" w:space="0" w:color="auto"/>
            <w:right w:val="none" w:sz="0" w:space="0" w:color="auto"/>
          </w:divBdr>
        </w:div>
        <w:div w:id="901988198">
          <w:marLeft w:val="0"/>
          <w:marRight w:val="0"/>
          <w:marTop w:val="0"/>
          <w:marBottom w:val="0"/>
          <w:divBdr>
            <w:top w:val="none" w:sz="0" w:space="0" w:color="auto"/>
            <w:left w:val="none" w:sz="0" w:space="0" w:color="auto"/>
            <w:bottom w:val="none" w:sz="0" w:space="0" w:color="auto"/>
            <w:right w:val="none" w:sz="0" w:space="0" w:color="auto"/>
          </w:divBdr>
        </w:div>
        <w:div w:id="1001273578">
          <w:marLeft w:val="0"/>
          <w:marRight w:val="0"/>
          <w:marTop w:val="0"/>
          <w:marBottom w:val="0"/>
          <w:divBdr>
            <w:top w:val="none" w:sz="0" w:space="0" w:color="auto"/>
            <w:left w:val="none" w:sz="0" w:space="0" w:color="auto"/>
            <w:bottom w:val="none" w:sz="0" w:space="0" w:color="auto"/>
            <w:right w:val="none" w:sz="0" w:space="0" w:color="auto"/>
          </w:divBdr>
        </w:div>
        <w:div w:id="7022342">
          <w:marLeft w:val="0"/>
          <w:marRight w:val="0"/>
          <w:marTop w:val="0"/>
          <w:marBottom w:val="0"/>
          <w:divBdr>
            <w:top w:val="none" w:sz="0" w:space="0" w:color="auto"/>
            <w:left w:val="none" w:sz="0" w:space="0" w:color="auto"/>
            <w:bottom w:val="none" w:sz="0" w:space="0" w:color="auto"/>
            <w:right w:val="none" w:sz="0" w:space="0" w:color="auto"/>
          </w:divBdr>
        </w:div>
        <w:div w:id="646130052">
          <w:marLeft w:val="0"/>
          <w:marRight w:val="0"/>
          <w:marTop w:val="0"/>
          <w:marBottom w:val="0"/>
          <w:divBdr>
            <w:top w:val="none" w:sz="0" w:space="0" w:color="auto"/>
            <w:left w:val="none" w:sz="0" w:space="0" w:color="auto"/>
            <w:bottom w:val="none" w:sz="0" w:space="0" w:color="auto"/>
            <w:right w:val="none" w:sz="0" w:space="0" w:color="auto"/>
          </w:divBdr>
        </w:div>
        <w:div w:id="967206701">
          <w:marLeft w:val="0"/>
          <w:marRight w:val="0"/>
          <w:marTop w:val="0"/>
          <w:marBottom w:val="0"/>
          <w:divBdr>
            <w:top w:val="none" w:sz="0" w:space="0" w:color="auto"/>
            <w:left w:val="none" w:sz="0" w:space="0" w:color="auto"/>
            <w:bottom w:val="none" w:sz="0" w:space="0" w:color="auto"/>
            <w:right w:val="none" w:sz="0" w:space="0" w:color="auto"/>
          </w:divBdr>
        </w:div>
        <w:div w:id="1463958018">
          <w:marLeft w:val="0"/>
          <w:marRight w:val="0"/>
          <w:marTop w:val="0"/>
          <w:marBottom w:val="0"/>
          <w:divBdr>
            <w:top w:val="none" w:sz="0" w:space="0" w:color="auto"/>
            <w:left w:val="none" w:sz="0" w:space="0" w:color="auto"/>
            <w:bottom w:val="none" w:sz="0" w:space="0" w:color="auto"/>
            <w:right w:val="none" w:sz="0" w:space="0" w:color="auto"/>
          </w:divBdr>
        </w:div>
        <w:div w:id="2087219808">
          <w:marLeft w:val="0"/>
          <w:marRight w:val="0"/>
          <w:marTop w:val="0"/>
          <w:marBottom w:val="0"/>
          <w:divBdr>
            <w:top w:val="none" w:sz="0" w:space="0" w:color="auto"/>
            <w:left w:val="none" w:sz="0" w:space="0" w:color="auto"/>
            <w:bottom w:val="none" w:sz="0" w:space="0" w:color="auto"/>
            <w:right w:val="none" w:sz="0" w:space="0" w:color="auto"/>
          </w:divBdr>
        </w:div>
        <w:div w:id="1974629593">
          <w:marLeft w:val="0"/>
          <w:marRight w:val="0"/>
          <w:marTop w:val="0"/>
          <w:marBottom w:val="0"/>
          <w:divBdr>
            <w:top w:val="none" w:sz="0" w:space="0" w:color="auto"/>
            <w:left w:val="none" w:sz="0" w:space="0" w:color="auto"/>
            <w:bottom w:val="none" w:sz="0" w:space="0" w:color="auto"/>
            <w:right w:val="none" w:sz="0" w:space="0" w:color="auto"/>
          </w:divBdr>
        </w:div>
        <w:div w:id="1135029165">
          <w:marLeft w:val="0"/>
          <w:marRight w:val="0"/>
          <w:marTop w:val="0"/>
          <w:marBottom w:val="0"/>
          <w:divBdr>
            <w:top w:val="none" w:sz="0" w:space="0" w:color="auto"/>
            <w:left w:val="none" w:sz="0" w:space="0" w:color="auto"/>
            <w:bottom w:val="none" w:sz="0" w:space="0" w:color="auto"/>
            <w:right w:val="none" w:sz="0" w:space="0" w:color="auto"/>
          </w:divBdr>
        </w:div>
        <w:div w:id="430126158">
          <w:marLeft w:val="0"/>
          <w:marRight w:val="0"/>
          <w:marTop w:val="0"/>
          <w:marBottom w:val="0"/>
          <w:divBdr>
            <w:top w:val="none" w:sz="0" w:space="0" w:color="auto"/>
            <w:left w:val="none" w:sz="0" w:space="0" w:color="auto"/>
            <w:bottom w:val="none" w:sz="0" w:space="0" w:color="auto"/>
            <w:right w:val="none" w:sz="0" w:space="0" w:color="auto"/>
          </w:divBdr>
        </w:div>
        <w:div w:id="766342355">
          <w:marLeft w:val="0"/>
          <w:marRight w:val="0"/>
          <w:marTop w:val="0"/>
          <w:marBottom w:val="0"/>
          <w:divBdr>
            <w:top w:val="none" w:sz="0" w:space="0" w:color="auto"/>
            <w:left w:val="none" w:sz="0" w:space="0" w:color="auto"/>
            <w:bottom w:val="none" w:sz="0" w:space="0" w:color="auto"/>
            <w:right w:val="none" w:sz="0" w:space="0" w:color="auto"/>
          </w:divBdr>
        </w:div>
        <w:div w:id="1621767464">
          <w:marLeft w:val="0"/>
          <w:marRight w:val="0"/>
          <w:marTop w:val="0"/>
          <w:marBottom w:val="0"/>
          <w:divBdr>
            <w:top w:val="none" w:sz="0" w:space="0" w:color="auto"/>
            <w:left w:val="none" w:sz="0" w:space="0" w:color="auto"/>
            <w:bottom w:val="none" w:sz="0" w:space="0" w:color="auto"/>
            <w:right w:val="none" w:sz="0" w:space="0" w:color="auto"/>
          </w:divBdr>
        </w:div>
        <w:div w:id="1222599019">
          <w:marLeft w:val="0"/>
          <w:marRight w:val="0"/>
          <w:marTop w:val="0"/>
          <w:marBottom w:val="0"/>
          <w:divBdr>
            <w:top w:val="none" w:sz="0" w:space="0" w:color="auto"/>
            <w:left w:val="none" w:sz="0" w:space="0" w:color="auto"/>
            <w:bottom w:val="none" w:sz="0" w:space="0" w:color="auto"/>
            <w:right w:val="none" w:sz="0" w:space="0" w:color="auto"/>
          </w:divBdr>
        </w:div>
        <w:div w:id="1523129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struts-2-ActionContext-tutorial" TargetMode="External"/><Relationship Id="rId18" Type="http://schemas.openxmlformats.org/officeDocument/2006/relationships/hyperlink" Target="http://www.javatpoint.com/struts-2-execandwait-interceptor-example" TargetMode="External"/><Relationship Id="rId26" Type="http://schemas.openxmlformats.org/officeDocument/2006/relationships/hyperlink" Target="http://career.guru99.com/category/server/" TargetMode="External"/><Relationship Id="rId39" Type="http://schemas.openxmlformats.org/officeDocument/2006/relationships/control" Target="activeX/activeX10.xml"/><Relationship Id="rId21" Type="http://schemas.openxmlformats.org/officeDocument/2006/relationships/hyperlink" Target="http://www.javatpoint.com/struts-2-validation-by-bundled-validators" TargetMode="External"/><Relationship Id="rId34" Type="http://schemas.openxmlformats.org/officeDocument/2006/relationships/control" Target="activeX/activeX5.xml"/><Relationship Id="rId42" Type="http://schemas.openxmlformats.org/officeDocument/2006/relationships/control" Target="activeX/activeX13.xml"/><Relationship Id="rId47" Type="http://schemas.openxmlformats.org/officeDocument/2006/relationships/hyperlink" Target="https://1.bp.blogspot.com/-qg4VAEF2OYw/VurGLwezAWI/AAAAAAAAFIw/GGvhWaIFg-4YV65PTUZk6geAMN1o4yZKw/s1600/Struts%2B2%2BArchitecture.jpg" TargetMode="External"/><Relationship Id="rId50" Type="http://schemas.openxmlformats.org/officeDocument/2006/relationships/image" Target="media/image7.jpeg"/><Relationship Id="rId55" Type="http://schemas.openxmlformats.org/officeDocument/2006/relationships/theme" Target="theme/theme1.xml"/><Relationship Id="rId7" Type="http://schemas.openxmlformats.org/officeDocument/2006/relationships/hyperlink" Target="http://www.javatpoint.com/struts-2-features-tutorial" TargetMode="External"/><Relationship Id="rId12" Type="http://schemas.openxmlformats.org/officeDocument/2006/relationships/hyperlink" Target="http://www.javatpoint.com/struts-2-ValueStack-tutorial" TargetMode="External"/><Relationship Id="rId17" Type="http://schemas.openxmlformats.org/officeDocument/2006/relationships/hyperlink" Target="http://www.javatpoint.com/struts-2-params-interceptor-example" TargetMode="External"/><Relationship Id="rId25" Type="http://schemas.openxmlformats.org/officeDocument/2006/relationships/hyperlink" Target="http://www.javatpoint.com/struts-2-with-i18n-example-tutorial" TargetMode="External"/><Relationship Id="rId33" Type="http://schemas.openxmlformats.org/officeDocument/2006/relationships/control" Target="activeX/activeX4.xml"/><Relationship Id="rId38" Type="http://schemas.openxmlformats.org/officeDocument/2006/relationships/control" Target="activeX/activeX9.xml"/><Relationship Id="rId46"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javatpoint.com/struts-2-action" TargetMode="External"/><Relationship Id="rId20" Type="http://schemas.openxmlformats.org/officeDocument/2006/relationships/hyperlink" Target="http://www.javatpoint.com/struts-2-validation-by-bundled-validators" TargetMode="External"/><Relationship Id="rId29" Type="http://schemas.openxmlformats.org/officeDocument/2006/relationships/image" Target="media/image3.wmf"/><Relationship Id="rId41" Type="http://schemas.openxmlformats.org/officeDocument/2006/relationships/control" Target="activeX/activeX12.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struts-2-tutorial" TargetMode="External"/><Relationship Id="rId11" Type="http://schemas.openxmlformats.org/officeDocument/2006/relationships/hyperlink" Target="http://www.javatpoint.com/struts-2-custom-interceptor-example-tutorial" TargetMode="External"/><Relationship Id="rId24" Type="http://schemas.openxmlformats.org/officeDocument/2006/relationships/hyperlink" Target="http://www.javatpoint.com/struts-2-aware-interfaces-tutorial" TargetMode="External"/><Relationship Id="rId32" Type="http://schemas.openxmlformats.org/officeDocument/2006/relationships/control" Target="activeX/activeX3.xml"/><Relationship Id="rId37" Type="http://schemas.openxmlformats.org/officeDocument/2006/relationships/control" Target="activeX/activeX8.xml"/><Relationship Id="rId40" Type="http://schemas.openxmlformats.org/officeDocument/2006/relationships/control" Target="activeX/activeX11.xml"/><Relationship Id="rId45" Type="http://schemas.openxmlformats.org/officeDocument/2006/relationships/hyperlink" Target="http://www.amazon.com/Struts-2-Action-Don-Brown/dp/193398807X?tag=javamysqlanta-20" TargetMode="External"/><Relationship Id="rId53" Type="http://schemas.openxmlformats.org/officeDocument/2006/relationships/hyperlink" Target="http://www.developersbook.com/struts/dispatch-action-example.php" TargetMode="External"/><Relationship Id="rId5" Type="http://schemas.openxmlformats.org/officeDocument/2006/relationships/webSettings" Target="webSettings.xml"/><Relationship Id="rId15" Type="http://schemas.openxmlformats.org/officeDocument/2006/relationships/hyperlink" Target="http://www.javatpoint.com/struts-2-OGNL-tutorial" TargetMode="External"/><Relationship Id="rId23" Type="http://schemas.openxmlformats.org/officeDocument/2006/relationships/hyperlink" Target="http://www.javatpoint.com/struts-2-ajax-validation-jsonValidation-interceptor" TargetMode="External"/><Relationship Id="rId28" Type="http://schemas.openxmlformats.org/officeDocument/2006/relationships/image" Target="media/image2.jpeg"/><Relationship Id="rId36" Type="http://schemas.openxmlformats.org/officeDocument/2006/relationships/control" Target="activeX/activeX7.xml"/><Relationship Id="rId49" Type="http://schemas.openxmlformats.org/officeDocument/2006/relationships/hyperlink" Target="https://2.bp.blogspot.com/-zflsNjLB5oo/VurGMhLDJ0I/AAAAAAAAFI0/XqlafRyZrNw_fK6aenTJ96_HMLe3xeswA/s1600/How%2Bto%2Buse%2BStruts2%2Bframework.jpe" TargetMode="External"/><Relationship Id="rId10" Type="http://schemas.openxmlformats.org/officeDocument/2006/relationships/hyperlink" Target="http://www.javatpoint.com/struts-2-interceptors-tutorial" TargetMode="External"/><Relationship Id="rId19" Type="http://schemas.openxmlformats.org/officeDocument/2006/relationships/hyperlink" Target="http://www.javatpoint.com/struts-2-modeldriven-interceptor-example" TargetMode="External"/><Relationship Id="rId31" Type="http://schemas.openxmlformats.org/officeDocument/2006/relationships/control" Target="activeX/activeX2.xml"/><Relationship Id="rId44" Type="http://schemas.openxmlformats.org/officeDocument/2006/relationships/image" Target="media/image4.jpeg"/><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javatpoint.com/model-1-and-model-2-mvc-architecture" TargetMode="External"/><Relationship Id="rId14" Type="http://schemas.openxmlformats.org/officeDocument/2006/relationships/hyperlink" Target="http://www.javatpoint.com/struts-2-ActionInvocation-tutorial" TargetMode="External"/><Relationship Id="rId22" Type="http://schemas.openxmlformats.org/officeDocument/2006/relationships/hyperlink" Target="http://www.javatpoint.com/struts-2-validation-by-bundled-validators" TargetMode="External"/><Relationship Id="rId27" Type="http://schemas.openxmlformats.org/officeDocument/2006/relationships/hyperlink" Target="http://career.guru99.com/wp-content/uploads/2012/03/Struts-Interview-Questions.jpg" TargetMode="External"/><Relationship Id="rId30" Type="http://schemas.openxmlformats.org/officeDocument/2006/relationships/control" Target="activeX/activeX1.xml"/><Relationship Id="rId35" Type="http://schemas.openxmlformats.org/officeDocument/2006/relationships/control" Target="activeX/activeX6.xml"/><Relationship Id="rId43" Type="http://schemas.openxmlformats.org/officeDocument/2006/relationships/hyperlink" Target="http://javarevisited.blogspot.com/2011/09/swing-interview-questions-answers-in.html" TargetMode="External"/><Relationship Id="rId48" Type="http://schemas.openxmlformats.org/officeDocument/2006/relationships/image" Target="media/image6.jpeg"/><Relationship Id="rId8" Type="http://schemas.openxmlformats.org/officeDocument/2006/relationships/image" Target="media/image1.jpeg"/><Relationship Id="rId51" Type="http://schemas.openxmlformats.org/officeDocument/2006/relationships/image" Target="media/image8.png"/><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39</Pages>
  <Words>7866</Words>
  <Characters>44837</Characters>
  <Application>Microsoft Office Word</Application>
  <DocSecurity>0</DocSecurity>
  <Lines>373</Lines>
  <Paragraphs>105</Paragraphs>
  <ScaleCrop>false</ScaleCrop>
  <Company/>
  <LinksUpToDate>false</LinksUpToDate>
  <CharactersWithSpaces>52598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15</cp:revision>
  <dcterms:created xsi:type="dcterms:W3CDTF">2016-04-26T02:07:00Z</dcterms:created>
  <dcterms:modified xsi:type="dcterms:W3CDTF">2016-04-26T02:17:00Z</dcterms:modified>
</cp:coreProperties>
</file>